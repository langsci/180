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B83E42" w14:textId="77777777" w:rsidR="00241B5B" w:rsidRDefault="00BB040A">
      <w:pPr>
        <w:pStyle w:val="Ttulo"/>
        <w:rPr>
          <w:lang w:val="es-ES"/>
        </w:rPr>
      </w:pPr>
      <w:bookmarkStart w:id="0" w:name="_GoBack"/>
      <w:bookmarkEnd w:id="0"/>
      <w:r w:rsidRPr="001B6F46">
        <w:rPr>
          <w:lang w:val="fr-FR"/>
        </w:rPr>
        <w:t>Introduction</w:t>
      </w:r>
    </w:p>
    <w:p w14:paraId="5D39525A" w14:textId="77777777" w:rsidR="00241B5B" w:rsidRPr="001B6F46" w:rsidRDefault="00BB040A">
      <w:pPr>
        <w:rPr>
          <w:sz w:val="28"/>
          <w:lang w:val="fr-FR"/>
        </w:rPr>
      </w:pPr>
      <w:r w:rsidRPr="001B6F46">
        <w:rPr>
          <w:sz w:val="28"/>
          <w:lang w:val="fr-FR"/>
        </w:rPr>
        <w:t>Carmen Pérez-Vidal</w:t>
      </w:r>
      <w:r w:rsidRPr="001B6F46">
        <w:rPr>
          <w:sz w:val="28"/>
          <w:vertAlign w:val="superscript"/>
          <w:lang w:val="fr-FR"/>
        </w:rPr>
        <w:t>1</w:t>
      </w:r>
      <w:r w:rsidRPr="001B6F46">
        <w:rPr>
          <w:sz w:val="28"/>
          <w:lang w:val="fr-FR"/>
        </w:rPr>
        <w:t>, Sonia López-Seranno</w:t>
      </w:r>
      <w:r w:rsidRPr="001B6F46">
        <w:rPr>
          <w:sz w:val="28"/>
          <w:vertAlign w:val="superscript"/>
          <w:lang w:val="fr-FR"/>
        </w:rPr>
        <w:t>1,2</w:t>
      </w:r>
      <w:r w:rsidRPr="001B6F46">
        <w:rPr>
          <w:sz w:val="28"/>
          <w:lang w:val="fr-FR"/>
        </w:rPr>
        <w:t>, Jennifer Ament</w:t>
      </w:r>
      <w:r w:rsidRPr="001B6F46">
        <w:rPr>
          <w:sz w:val="28"/>
          <w:vertAlign w:val="superscript"/>
          <w:lang w:val="fr-FR"/>
        </w:rPr>
        <w:t>1,3</w:t>
      </w:r>
      <w:r w:rsidRPr="001B6F46">
        <w:rPr>
          <w:sz w:val="28"/>
          <w:lang w:val="fr-FR"/>
        </w:rPr>
        <w:t>, Dakota Thomas-Wilhelm</w:t>
      </w:r>
      <w:r w:rsidRPr="001B6F46">
        <w:rPr>
          <w:sz w:val="28"/>
          <w:vertAlign w:val="superscript"/>
          <w:lang w:val="fr-FR"/>
        </w:rPr>
        <w:t>4,5</w:t>
      </w:r>
    </w:p>
    <w:p w14:paraId="7B192181" w14:textId="77777777" w:rsidR="00241B5B" w:rsidRDefault="00BB040A">
      <w:pPr>
        <w:rPr>
          <w:i/>
          <w:lang w:val="es-ES"/>
        </w:rPr>
      </w:pPr>
      <w:r>
        <w:rPr>
          <w:i/>
          <w:vertAlign w:val="superscript"/>
          <w:lang w:val="es-ES"/>
        </w:rPr>
        <w:t>1</w:t>
      </w:r>
      <w:r>
        <w:rPr>
          <w:i/>
          <w:lang w:val="es-ES"/>
        </w:rPr>
        <w:t xml:space="preserve">Universitat Pompeu Fabra, </w:t>
      </w:r>
      <w:r>
        <w:rPr>
          <w:i/>
          <w:vertAlign w:val="superscript"/>
          <w:lang w:val="es-ES"/>
        </w:rPr>
        <w:t>2</w:t>
      </w:r>
      <w:r>
        <w:rPr>
          <w:i/>
          <w:lang w:val="es-ES"/>
        </w:rPr>
        <w:t xml:space="preserve">Universidad de Murcia, </w:t>
      </w:r>
      <w:r>
        <w:rPr>
          <w:i/>
          <w:vertAlign w:val="superscript"/>
          <w:lang w:val="es-ES"/>
        </w:rPr>
        <w:t>3</w:t>
      </w:r>
      <w:r>
        <w:rPr>
          <w:i/>
          <w:lang w:val="es-ES"/>
        </w:rPr>
        <w:t xml:space="preserve">Universitat Internacional de Catalunya, </w:t>
      </w:r>
      <w:r>
        <w:rPr>
          <w:i/>
          <w:vertAlign w:val="superscript"/>
          <w:lang w:val="es-ES"/>
        </w:rPr>
        <w:t>4</w:t>
      </w:r>
      <w:r>
        <w:rPr>
          <w:i/>
          <w:lang w:val="es-ES"/>
        </w:rPr>
        <w:t>University of Iowa,</w:t>
      </w:r>
      <w:r>
        <w:rPr>
          <w:i/>
          <w:vertAlign w:val="superscript"/>
          <w:lang w:val="es-ES"/>
        </w:rPr>
        <w:t xml:space="preserve"> </w:t>
      </w:r>
      <w:r>
        <w:rPr>
          <w:i/>
          <w:lang w:val="es-ES"/>
        </w:rPr>
        <w:t xml:space="preserve"> </w:t>
      </w:r>
      <w:r>
        <w:rPr>
          <w:i/>
          <w:vertAlign w:val="superscript"/>
          <w:lang w:val="es-ES"/>
        </w:rPr>
        <w:t>5</w:t>
      </w:r>
      <w:r>
        <w:rPr>
          <w:i/>
          <w:lang w:val="es-ES"/>
        </w:rPr>
        <w:t xml:space="preserve">Universitat </w:t>
      </w:r>
      <w:proofErr w:type="spellStart"/>
      <w:r>
        <w:rPr>
          <w:i/>
          <w:lang w:val="es-ES"/>
        </w:rPr>
        <w:t>Autònoma</w:t>
      </w:r>
      <w:proofErr w:type="spellEnd"/>
      <w:r>
        <w:rPr>
          <w:i/>
          <w:lang w:val="es-ES"/>
        </w:rPr>
        <w:t xml:space="preserve"> de Barcelona</w:t>
      </w:r>
    </w:p>
    <w:p w14:paraId="0E2757C3" w14:textId="68372E29" w:rsidR="00241B5B" w:rsidRDefault="00BB040A">
      <w:r>
        <w:rPr>
          <w:lang w:val="en-GB"/>
        </w:rPr>
        <w:t xml:space="preserve">This volume within the </w:t>
      </w:r>
      <w:proofErr w:type="spellStart"/>
      <w:r>
        <w:rPr>
          <w:lang w:val="en-GB"/>
        </w:rPr>
        <w:t>EuroSLA</w:t>
      </w:r>
      <w:proofErr w:type="spellEnd"/>
      <w:r>
        <w:rPr>
          <w:lang w:val="en-GB"/>
        </w:rPr>
        <w:t xml:space="preserve"> Studies </w:t>
      </w:r>
      <w:r w:rsidR="00EB19F4">
        <w:rPr>
          <w:lang w:val="en-GB"/>
        </w:rPr>
        <w:t>S</w:t>
      </w:r>
      <w:r>
        <w:rPr>
          <w:lang w:val="en-GB"/>
        </w:rPr>
        <w:t>eries has been motivated by two fundamental reasons. Firstly, the assumption that applied linguistics research should first and foremost deal with topics of great social relevance, and, secondly, that it should also deal with topics of scientific relevance. Both ideas have led us to choose the theme ‘contexts of language acquisition’ as the topic around which the monograph would be constructed.</w:t>
      </w:r>
      <w:r>
        <w:rPr>
          <w:rStyle w:val="Richiamoallanotadichiusura"/>
          <w:lang w:val="en-GB"/>
        </w:rPr>
        <w:endnoteReference w:id="1"/>
      </w:r>
    </w:p>
    <w:p w14:paraId="165E9E19" w14:textId="31533D44" w:rsidR="00241B5B" w:rsidRPr="003A4918" w:rsidRDefault="00BB040A">
      <w:pPr>
        <w:rPr>
          <w:color w:val="auto"/>
        </w:rPr>
      </w:pPr>
      <w:r>
        <w:rPr>
          <w:lang w:val="en-GB"/>
        </w:rPr>
        <w:t xml:space="preserve">The aim of this introduction is to set the scene and present the three contexts on focus in the monograph and justify this choice of topic within </w:t>
      </w:r>
      <w:r w:rsidR="00EB19F4">
        <w:rPr>
          <w:lang w:val="en-GB"/>
        </w:rPr>
        <w:t>s</w:t>
      </w:r>
      <w:r>
        <w:rPr>
          <w:lang w:val="en-GB"/>
        </w:rPr>
        <w:t xml:space="preserve">econd </w:t>
      </w:r>
      <w:r w:rsidR="00EB19F4">
        <w:rPr>
          <w:lang w:val="en-GB"/>
        </w:rPr>
        <w:t>l</w:t>
      </w:r>
      <w:r>
        <w:rPr>
          <w:lang w:val="en-GB"/>
        </w:rPr>
        <w:t xml:space="preserve">anguage </w:t>
      </w:r>
      <w:r w:rsidR="00EB19F4">
        <w:rPr>
          <w:lang w:val="en-GB"/>
        </w:rPr>
        <w:t>a</w:t>
      </w:r>
      <w:r>
        <w:rPr>
          <w:lang w:val="en-GB"/>
        </w:rPr>
        <w:t>cquisition (SLA) research, the perspective taken in this volume. Starting with the latter, in the past two decades the examination of the effects of different contexts of acquisition has attracted the attention of researchers, based on the idea that “the study of SLA within and across various contexts of learning forces a broadening of our perspective of the different variables that affect and impede acquisition in general” (</w:t>
      </w:r>
      <w:proofErr w:type="spellStart"/>
      <w:r>
        <w:rPr>
          <w:lang w:val="en-GB"/>
        </w:rPr>
        <w:t>Collentine</w:t>
      </w:r>
      <w:proofErr w:type="spellEnd"/>
      <w:r>
        <w:rPr>
          <w:lang w:val="en-GB"/>
        </w:rPr>
        <w:t xml:space="preserve"> &amp; Freed 2004</w:t>
      </w:r>
      <w:r w:rsidR="001D7511">
        <w:rPr>
          <w:lang w:val="en-GB"/>
        </w:rPr>
        <w:t>b</w:t>
      </w:r>
      <w:r>
        <w:rPr>
          <w:lang w:val="en-GB"/>
        </w:rPr>
        <w:t xml:space="preserve">: 157). The authors continue, “however, focusing on traditional metrics of acquisition such as grammatical development might not capture important gains by learners whose learning is not limited to the formal classroom (ibid: 158)”. With reference to the social relevance of the topic, European multilingual policies in the past decades have been geared towards the objective of educating our young generations in order to meet the challenge of multilingualism (Coleman </w:t>
      </w:r>
      <w:r w:rsidR="00786C13">
        <w:rPr>
          <w:lang w:val="en-GB"/>
        </w:rPr>
        <w:t>2015</w:t>
      </w:r>
      <w:r>
        <w:rPr>
          <w:lang w:val="en-GB"/>
        </w:rPr>
        <w:t>; Pérez-Vidal 2015</w:t>
      </w:r>
      <w:r w:rsidR="00786C13">
        <w:rPr>
          <w:lang w:val="en-GB"/>
        </w:rPr>
        <w:t>a</w:t>
      </w:r>
      <w:r>
        <w:rPr>
          <w:lang w:val="en-GB"/>
        </w:rPr>
        <w:t xml:space="preserve">), ultimately as an effect of “globalization and the push for internationalization [on campuses] across the globe” (Jackson 2013: 1). Indeed, the majority of European member states have embraced the recommendations made by the Council of Europe, encapsulated in the well-known 1+2 formula, according to which European citizens should have democratic access to proficiency in their own language(s) plus two other languages. In order to reach such a goal, a couple of decades ago the Council of Europe put forward a series of key recommendations to member states: </w:t>
      </w:r>
      <w:proofErr w:type="spellStart"/>
      <w:r w:rsidR="00EB19F4">
        <w:rPr>
          <w:lang w:val="en-GB"/>
        </w:rPr>
        <w:t>i</w:t>
      </w:r>
      <w:proofErr w:type="spellEnd"/>
      <w:r>
        <w:rPr>
          <w:lang w:val="en-GB"/>
        </w:rPr>
        <w:t xml:space="preserve">) an earlier start in foreign language learning; </w:t>
      </w:r>
      <w:r w:rsidR="00EB19F4">
        <w:rPr>
          <w:lang w:val="en-GB"/>
        </w:rPr>
        <w:t>ii</w:t>
      </w:r>
      <w:r>
        <w:rPr>
          <w:lang w:val="en-GB"/>
        </w:rPr>
        <w:t xml:space="preserve">) mobility (the European Action Scheme for the Mobility of University Students, ERASMUS, exchange programme was launched in 1987, and since then more than three million students have benefitted from it); and </w:t>
      </w:r>
      <w:r w:rsidR="00EB19F4">
        <w:rPr>
          <w:lang w:val="en-GB"/>
        </w:rPr>
        <w:t>iii</w:t>
      </w:r>
      <w:r>
        <w:rPr>
          <w:lang w:val="en-GB"/>
        </w:rPr>
        <w:t xml:space="preserve">) bilingual education, whereby content subjects should be taught through a foreign language (Commission of the European Communities 1995, </w:t>
      </w:r>
      <w:r w:rsidR="00BD3205">
        <w:rPr>
          <w:lang w:val="en-GB"/>
        </w:rPr>
        <w:t>2013</w:t>
      </w:r>
      <w:r>
        <w:rPr>
          <w:lang w:val="en-GB"/>
        </w:rPr>
        <w:t xml:space="preserve">). The latter recommendation has given rise to a number of immersion programmes at primary, secondary and tertiary levels of education, in parallel to the existing elite international schools (see the Eurobarometer figures </w:t>
      </w:r>
      <w:r w:rsidRPr="003A4918">
        <w:rPr>
          <w:color w:val="auto"/>
          <w:lang w:val="en-GB"/>
        </w:rPr>
        <w:t xml:space="preserve">and </w:t>
      </w:r>
      <w:proofErr w:type="spellStart"/>
      <w:r w:rsidRPr="003A4918">
        <w:rPr>
          <w:color w:val="auto"/>
          <w:lang w:val="en-GB"/>
        </w:rPr>
        <w:t>Wächter</w:t>
      </w:r>
      <w:proofErr w:type="spellEnd"/>
      <w:r w:rsidRPr="003A4918">
        <w:rPr>
          <w:color w:val="auto"/>
          <w:lang w:val="en-GB"/>
        </w:rPr>
        <w:t xml:space="preserve"> &amp; </w:t>
      </w:r>
      <w:proofErr w:type="spellStart"/>
      <w:r w:rsidRPr="003A4918">
        <w:rPr>
          <w:color w:val="auto"/>
          <w:lang w:val="en-GB"/>
        </w:rPr>
        <w:t>Maiwörm</w:t>
      </w:r>
      <w:proofErr w:type="spellEnd"/>
      <w:r w:rsidRPr="003A4918">
        <w:rPr>
          <w:color w:val="auto"/>
          <w:lang w:val="en-GB"/>
        </w:rPr>
        <w:t xml:space="preserve"> 2014, respectively). Such programmes are mostly taught through English, but also through French, German, Catalan, and other languages. Whether such learning contexts, which we have called ‘international classrooms’ and include classrooms at home and abroad (Pérez-Vidal, Lorenzo &amp; Trenchs 2017), are de facto conducive to language acquisition is a matter which indeed needs </w:t>
      </w:r>
      <w:r w:rsidR="00EB19F4" w:rsidRPr="003A4918">
        <w:rPr>
          <w:color w:val="auto"/>
          <w:lang w:val="en-GB"/>
        </w:rPr>
        <w:t xml:space="preserve">to </w:t>
      </w:r>
      <w:r w:rsidRPr="003A4918">
        <w:rPr>
          <w:color w:val="auto"/>
          <w:lang w:val="en-GB"/>
        </w:rPr>
        <w:t xml:space="preserve">be investigated. </w:t>
      </w:r>
    </w:p>
    <w:p w14:paraId="46E3D8C8" w14:textId="6B0CCCA3" w:rsidR="00241B5B" w:rsidRPr="003A4918" w:rsidRDefault="00BB040A">
      <w:pPr>
        <w:rPr>
          <w:color w:val="auto"/>
        </w:rPr>
      </w:pPr>
      <w:r w:rsidRPr="003A4918">
        <w:rPr>
          <w:color w:val="auto"/>
          <w:lang w:val="en-GB"/>
        </w:rPr>
        <w:lastRenderedPageBreak/>
        <w:t xml:space="preserve">Against such a backdrop, this research monograph deals with the effects of different learning contexts mainly on adult, but also on adolescent learners’ language acquisition. More specifically, it aims at comparing the effects of three learning contexts by examining how they change language learners’ linguistic performance, and non-linguistic attributes, such as motivation, sense of identity and affective factors, as has been suggested not only by </w:t>
      </w:r>
      <w:proofErr w:type="spellStart"/>
      <w:r w:rsidRPr="003A4918">
        <w:rPr>
          <w:color w:val="auto"/>
          <w:lang w:val="en-GB"/>
        </w:rPr>
        <w:t>Collentine</w:t>
      </w:r>
      <w:proofErr w:type="spellEnd"/>
      <w:r w:rsidRPr="003A4918">
        <w:rPr>
          <w:color w:val="auto"/>
          <w:lang w:val="en-GB"/>
        </w:rPr>
        <w:t xml:space="preserve"> &amp; Freed (2004</w:t>
      </w:r>
      <w:r w:rsidR="00094CC1" w:rsidRPr="003A4918">
        <w:rPr>
          <w:color w:val="auto"/>
          <w:lang w:val="en-GB"/>
        </w:rPr>
        <w:t>b</w:t>
      </w:r>
      <w:r w:rsidRPr="003A4918">
        <w:rPr>
          <w:color w:val="auto"/>
          <w:lang w:val="en-GB"/>
        </w:rPr>
        <w:t xml:space="preserve">) mentioned above, but also by a number of other authors (to name but a few, Pellegrino 2005; </w:t>
      </w:r>
      <w:proofErr w:type="spellStart"/>
      <w:r w:rsidR="00300310" w:rsidRPr="003A4918">
        <w:rPr>
          <w:color w:val="auto"/>
          <w:lang w:val="en-GB"/>
        </w:rPr>
        <w:t>Dewaele</w:t>
      </w:r>
      <w:proofErr w:type="spellEnd"/>
      <w:r w:rsidR="00300310" w:rsidRPr="003A4918">
        <w:rPr>
          <w:color w:val="auto"/>
          <w:lang w:val="en-GB"/>
        </w:rPr>
        <w:t xml:space="preserve"> 2007; </w:t>
      </w:r>
      <w:r w:rsidR="00300310">
        <w:rPr>
          <w:color w:val="auto"/>
          <w:lang w:val="en-GB"/>
        </w:rPr>
        <w:t xml:space="preserve">Hernández 2010; </w:t>
      </w:r>
      <w:proofErr w:type="spellStart"/>
      <w:r w:rsidRPr="003A4918">
        <w:rPr>
          <w:color w:val="auto"/>
          <w:lang w:val="en-GB"/>
        </w:rPr>
        <w:t>Lasagabaster</w:t>
      </w:r>
      <w:proofErr w:type="spellEnd"/>
      <w:r w:rsidRPr="003A4918">
        <w:rPr>
          <w:color w:val="auto"/>
          <w:lang w:val="en-GB"/>
        </w:rPr>
        <w:t xml:space="preserve"> &amp; </w:t>
      </w:r>
      <w:proofErr w:type="spellStart"/>
      <w:r w:rsidRPr="003A4918">
        <w:rPr>
          <w:color w:val="auto"/>
          <w:lang w:val="en-GB"/>
        </w:rPr>
        <w:t>Doiz</w:t>
      </w:r>
      <w:proofErr w:type="spellEnd"/>
      <w:r w:rsidRPr="003A4918">
        <w:rPr>
          <w:color w:val="auto"/>
          <w:lang w:val="en-GB"/>
        </w:rPr>
        <w:t xml:space="preserve"> 201</w:t>
      </w:r>
      <w:r w:rsidR="008F2794" w:rsidRPr="003A4918">
        <w:rPr>
          <w:color w:val="auto"/>
          <w:lang w:val="en-GB"/>
        </w:rPr>
        <w:t>4</w:t>
      </w:r>
      <w:r w:rsidRPr="003A4918">
        <w:rPr>
          <w:color w:val="auto"/>
          <w:lang w:val="en-GB"/>
        </w:rPr>
        <w:t xml:space="preserve">; Taguchi, Xiao &amp; Li 2017). </w:t>
      </w:r>
    </w:p>
    <w:p w14:paraId="2E00573C" w14:textId="58D48645" w:rsidR="00241B5B" w:rsidRDefault="00BB040A">
      <w:r>
        <w:rPr>
          <w:lang w:val="en-GB"/>
        </w:rPr>
        <w:t xml:space="preserve">More specifically, the three contexts brought together in the monograph include </w:t>
      </w:r>
      <w:proofErr w:type="spellStart"/>
      <w:r>
        <w:rPr>
          <w:lang w:val="en-GB"/>
        </w:rPr>
        <w:t>i</w:t>
      </w:r>
      <w:proofErr w:type="spellEnd"/>
      <w:r>
        <w:rPr>
          <w:lang w:val="en-GB"/>
        </w:rPr>
        <w:t xml:space="preserve">) a conventional instructed second language acquisition (ISLA) context, in which learners receive formal instruction </w:t>
      </w:r>
      <w:r w:rsidR="00117E2F">
        <w:rPr>
          <w:lang w:val="en-GB"/>
        </w:rPr>
        <w:t xml:space="preserve">(FI) </w:t>
      </w:r>
      <w:r>
        <w:rPr>
          <w:lang w:val="en-GB"/>
        </w:rPr>
        <w:t xml:space="preserve">in English as a Foreign Language (EFL); ii) a </w:t>
      </w:r>
      <w:r w:rsidR="00117E2F">
        <w:rPr>
          <w:lang w:val="en-GB"/>
        </w:rPr>
        <w:t>s</w:t>
      </w:r>
      <w:r>
        <w:rPr>
          <w:lang w:val="en-GB"/>
        </w:rPr>
        <w:t xml:space="preserve">tudy </w:t>
      </w:r>
      <w:r w:rsidR="00117E2F">
        <w:rPr>
          <w:lang w:val="en-GB"/>
        </w:rPr>
        <w:t>a</w:t>
      </w:r>
      <w:r>
        <w:rPr>
          <w:lang w:val="en-GB"/>
        </w:rPr>
        <w:t>broad (SA) context, which learners experience during mobility programmes, with the target language no longer being a foreign but a second language, learnt in a naturalistic context; iii) the immersion classroom, also known as an integrated content and language (ICL) setting, in which learners are taught content subjects through the medium of the target language - more often than not English, hence the term  English-Medium Instruction (EMI), and possibly English as a Lingua Franca (ELF) (</w:t>
      </w:r>
      <w:proofErr w:type="spellStart"/>
      <w:r w:rsidRPr="00300310">
        <w:rPr>
          <w:color w:val="auto"/>
          <w:lang w:val="en-GB"/>
        </w:rPr>
        <w:t>Björkman</w:t>
      </w:r>
      <w:proofErr w:type="spellEnd"/>
      <w:r w:rsidRPr="00300310">
        <w:rPr>
          <w:color w:val="auto"/>
          <w:lang w:val="en-GB"/>
        </w:rPr>
        <w:t xml:space="preserve"> 201</w:t>
      </w:r>
      <w:r w:rsidR="003A4918" w:rsidRPr="00300310">
        <w:rPr>
          <w:color w:val="auto"/>
          <w:lang w:val="en-GB"/>
        </w:rPr>
        <w:t>3</w:t>
      </w:r>
      <w:r w:rsidRPr="00300310">
        <w:rPr>
          <w:color w:val="auto"/>
          <w:lang w:val="en-GB"/>
        </w:rPr>
        <w:t>;</w:t>
      </w:r>
      <w:r w:rsidR="00117E2F" w:rsidRPr="00300310">
        <w:rPr>
          <w:color w:val="auto"/>
          <w:lang w:val="en-GB"/>
        </w:rPr>
        <w:t xml:space="preserve"> </w:t>
      </w:r>
      <w:r w:rsidRPr="00300310">
        <w:rPr>
          <w:color w:val="auto"/>
          <w:lang w:val="en-GB"/>
        </w:rPr>
        <w:t xml:space="preserve">House 2013). </w:t>
      </w:r>
      <w:r>
        <w:rPr>
          <w:lang w:val="en-GB"/>
        </w:rPr>
        <w:t xml:space="preserve">One last point needs to be made, concerning the issue of internationalisation, as is clearly stated in the title of the </w:t>
      </w:r>
      <w:proofErr w:type="spellStart"/>
      <w:r>
        <w:rPr>
          <w:lang w:val="en-GB"/>
        </w:rPr>
        <w:t>monograph</w:t>
      </w:r>
      <w:r w:rsidR="003F0673">
        <w:rPr>
          <w:lang w:val="en-GB"/>
        </w:rPr>
        <w:t>:a</w:t>
      </w:r>
      <w:r>
        <w:rPr>
          <w:rFonts w:eastAsia="GaramondPremrPro" w:cs="Times New Roman"/>
        </w:rPr>
        <w:t>t</w:t>
      </w:r>
      <w:proofErr w:type="spellEnd"/>
      <w:r>
        <w:rPr>
          <w:rFonts w:eastAsia="GaramondPremrPro" w:cs="Times New Roman"/>
        </w:rPr>
        <w:t xml:space="preserve"> any rate, the three contexts of acquisition on focus in this volume </w:t>
      </w:r>
      <w:r w:rsidR="00A51E7E">
        <w:rPr>
          <w:rFonts w:eastAsia="GaramondPremrPro" w:cs="Times New Roman"/>
        </w:rPr>
        <w:t xml:space="preserve">represent language/culture learning settings in which an </w:t>
      </w:r>
      <w:r w:rsidR="00A51E7E" w:rsidRPr="001B6F46">
        <w:rPr>
          <w:rFonts w:eastAsia="GaramondPremrPro" w:cs="Times New Roman"/>
          <w:i/>
        </w:rPr>
        <w:t>international stance</w:t>
      </w:r>
      <w:r w:rsidR="00A51E7E">
        <w:rPr>
          <w:rFonts w:eastAsia="GaramondPremrPro" w:cs="Times New Roman"/>
        </w:rPr>
        <w:t xml:space="preserve"> may be promoted in learners, as described below</w:t>
      </w:r>
      <w:bookmarkStart w:id="1" w:name="_Hlk512172704"/>
      <w:r w:rsidR="00BD3205">
        <w:rPr>
          <w:rFonts w:eastAsia="GaramondPremrPro" w:cs="Times New Roman"/>
        </w:rPr>
        <w:t>, in some cases also including the internationalization of the curriculum (Leask 2015)</w:t>
      </w:r>
      <w:r w:rsidR="00A51E7E">
        <w:rPr>
          <w:rFonts w:eastAsia="GaramondPremrPro" w:cs="Times New Roman"/>
        </w:rPr>
        <w:t xml:space="preserve">. </w:t>
      </w:r>
      <w:bookmarkEnd w:id="1"/>
    </w:p>
    <w:p w14:paraId="5E1F65D2" w14:textId="08A6CC56" w:rsidR="00241B5B" w:rsidRDefault="00BB040A">
      <w:r>
        <w:rPr>
          <w:lang w:val="en-GB"/>
        </w:rPr>
        <w:t>In the SLA tradition in which the different chapters contained in the volume are framed, the comparison across contexts has been established under the assumption that contexts vary in the “type of input received by the learner (implicit vs. explicit), the type of interaction required of the learner (meaning-focus vs. form-focused</w:t>
      </w:r>
      <w:r w:rsidRPr="00C939E3">
        <w:rPr>
          <w:color w:val="auto"/>
          <w:lang w:val="en-GB"/>
        </w:rPr>
        <w:t xml:space="preserve">)” </w:t>
      </w:r>
      <w:r w:rsidR="00117E2F" w:rsidRPr="00C939E3">
        <w:rPr>
          <w:color w:val="auto"/>
          <w:lang w:val="en-GB"/>
        </w:rPr>
        <w:t>(</w:t>
      </w:r>
      <w:r w:rsidRPr="00C939E3">
        <w:rPr>
          <w:color w:val="auto"/>
          <w:lang w:val="en-GB"/>
        </w:rPr>
        <w:t>Leonard &amp; Shea 2015: 1</w:t>
      </w:r>
      <w:r w:rsidR="00C939E3" w:rsidRPr="00C939E3">
        <w:rPr>
          <w:color w:val="auto"/>
          <w:lang w:val="en-GB"/>
        </w:rPr>
        <w:t>85</w:t>
      </w:r>
      <w:r>
        <w:rPr>
          <w:lang w:val="en-GB"/>
        </w:rPr>
        <w:t xml:space="preserve">), and, most importantly, the type of exposure to the target language, with variations in the amount of “input, output and interaction opportunities available to them” (Pérez-Vidal 2014: 23). </w:t>
      </w:r>
      <w:r>
        <w:t>As the focus is on three different learning contexts - SA, EMI, and FI - we</w:t>
      </w:r>
      <w:r w:rsidR="00A51E7E">
        <w:t xml:space="preserve"> suggest that they can be understood as situated on a continuum</w:t>
      </w:r>
      <w:r>
        <w:t xml:space="preserve"> in which the most “interaction-based”, with more favorable quantity and quality of input, would occur during a SA period. Second in order would be a semi-immersion context, as might take place EMI </w:t>
      </w:r>
      <w:proofErr w:type="spellStart"/>
      <w:r>
        <w:t>programmes</w:t>
      </w:r>
      <w:proofErr w:type="spellEnd"/>
      <w:r w:rsidR="00117E2F">
        <w:t>,</w:t>
      </w:r>
      <w:r>
        <w:t xml:space="preserve"> and the most “classroom-based” being FI in ISLA. Similarly, it is also along such a continuum, that these contexts </w:t>
      </w:r>
      <w:r>
        <w:rPr>
          <w:rFonts w:eastAsia="GaramondPremrPro" w:cs="Times New Roman"/>
        </w:rPr>
        <w:t xml:space="preserve">make possible for learners to develop an attribute which </w:t>
      </w:r>
      <w:bookmarkStart w:id="2" w:name="_Hlk512176483"/>
      <w:proofErr w:type="spellStart"/>
      <w:r>
        <w:rPr>
          <w:rFonts w:eastAsia="GaramondPremrPro" w:cs="Times New Roman"/>
        </w:rPr>
        <w:t>Ushioda</w:t>
      </w:r>
      <w:proofErr w:type="spellEnd"/>
      <w:r>
        <w:rPr>
          <w:rFonts w:eastAsia="GaramondPremrPro" w:cs="Times New Roman"/>
        </w:rPr>
        <w:t xml:space="preserve"> </w:t>
      </w:r>
      <w:r w:rsidR="00C02904">
        <w:rPr>
          <w:rFonts w:eastAsia="GaramondPremrPro" w:cs="Times New Roman"/>
        </w:rPr>
        <w:t xml:space="preserve">and </w:t>
      </w:r>
      <w:proofErr w:type="spellStart"/>
      <w:r w:rsidR="00C02904">
        <w:rPr>
          <w:rFonts w:eastAsia="GaramondPremrPro" w:cs="Times New Roman"/>
        </w:rPr>
        <w:t>Dörnyei</w:t>
      </w:r>
      <w:proofErr w:type="spellEnd"/>
      <w:r w:rsidR="00C02904">
        <w:rPr>
          <w:rFonts w:eastAsia="GaramondPremrPro" w:cs="Times New Roman"/>
        </w:rPr>
        <w:t xml:space="preserve"> </w:t>
      </w:r>
      <w:r>
        <w:rPr>
          <w:rFonts w:eastAsia="GaramondPremrPro" w:cs="Times New Roman"/>
        </w:rPr>
        <w:t>(201</w:t>
      </w:r>
      <w:r w:rsidR="00C02904">
        <w:rPr>
          <w:rFonts w:eastAsia="GaramondPremrPro" w:cs="Times New Roman"/>
        </w:rPr>
        <w:t>2</w:t>
      </w:r>
      <w:r>
        <w:rPr>
          <w:rFonts w:eastAsia="GaramondPremrPro" w:cs="Times New Roman"/>
        </w:rPr>
        <w:t xml:space="preserve">) </w:t>
      </w:r>
      <w:bookmarkEnd w:id="2"/>
      <w:r>
        <w:rPr>
          <w:rFonts w:eastAsia="GaramondPremrPro" w:cs="Times New Roman"/>
        </w:rPr>
        <w:t xml:space="preserve">refer to as an </w:t>
      </w:r>
      <w:r>
        <w:rPr>
          <w:rFonts w:eastAsia="GaramondPremrPro" w:cs="Times New Roman"/>
          <w:i/>
        </w:rPr>
        <w:t>international stance</w:t>
      </w:r>
      <w:r>
        <w:rPr>
          <w:rFonts w:eastAsia="GaramondPremrPro" w:cs="Times New Roman"/>
        </w:rPr>
        <w:t>. That is to say, learners have the opportunity to incorporate a new view of the world that integrates languages and cultures other than their own, often through the use of English as a lingua franca as a means of communication.</w:t>
      </w:r>
    </w:p>
    <w:p w14:paraId="75921F00" w14:textId="33497C49" w:rsidR="00241B5B" w:rsidRDefault="00073797">
      <w:r>
        <w:rPr>
          <w:lang w:val="en-GB"/>
        </w:rPr>
        <w:t>T</w:t>
      </w:r>
      <w:r w:rsidR="00BB040A">
        <w:rPr>
          <w:lang w:val="en-GB"/>
        </w:rPr>
        <w:t xml:space="preserve">urning to the cognitive mechanisms made possible in different linguistic environments or learning contexts, these have </w:t>
      </w:r>
      <w:r>
        <w:rPr>
          <w:lang w:val="en-GB"/>
        </w:rPr>
        <w:t xml:space="preserve">ultimately </w:t>
      </w:r>
      <w:r w:rsidR="00BB040A">
        <w:rPr>
          <w:lang w:val="en-GB"/>
        </w:rPr>
        <w:t xml:space="preserve">also been claimed to be different. </w:t>
      </w:r>
      <w:proofErr w:type="spellStart"/>
      <w:r w:rsidR="00BB040A">
        <w:rPr>
          <w:lang w:val="en-GB"/>
        </w:rPr>
        <w:t>DeKeyser</w:t>
      </w:r>
      <w:proofErr w:type="spellEnd"/>
      <w:r w:rsidR="00BB040A">
        <w:rPr>
          <w:lang w:val="en-GB"/>
        </w:rPr>
        <w:t xml:space="preserve"> (2007: 213) draws on skill acquisition theory, which distinguishes three stages -  declarative knowledge, procedural knowledge and automatization -  to suggest that, “a stay abroad should be most conducive to the third stage. It can </w:t>
      </w:r>
      <w:r>
        <w:rPr>
          <w:lang w:val="en-GB"/>
        </w:rPr>
        <w:t>–</w:t>
      </w:r>
      <w:r w:rsidR="00BB040A">
        <w:rPr>
          <w:lang w:val="en-GB"/>
        </w:rPr>
        <w:t xml:space="preserve"> at least for some learners – provide the amount of practice necessary for the gradual reduction of reaction time, error rate, and interference with other tasks that characterize the automatization process”. Similar cognitive </w:t>
      </w:r>
      <w:r w:rsidR="00BB040A">
        <w:rPr>
          <w:lang w:val="en-GB"/>
        </w:rPr>
        <w:lastRenderedPageBreak/>
        <w:t xml:space="preserve">perspectives might be applied to the classroom immersion context, on the assumption that it generates a ‘naturalistic’ academic context in which language is learnt through focusing on curricular content, one of the issues the monograph seeks to explore. </w:t>
      </w:r>
    </w:p>
    <w:p w14:paraId="01BC2A8E" w14:textId="303989A6" w:rsidR="00241B5B" w:rsidRDefault="00BB040A">
      <w:r>
        <w:rPr>
          <w:lang w:val="en-GB"/>
        </w:rPr>
        <w:t xml:space="preserve">As for the existing set of findings concerning how learners develop their target language abilities in ISLA, research has reached considerable consensus around some of the main issues by now, although some remain controversial, some barely examined, and some entirely unexplored. </w:t>
      </w:r>
      <w:r w:rsidR="00A51E7E">
        <w:rPr>
          <w:lang w:val="en-GB"/>
        </w:rPr>
        <w:t xml:space="preserve">Let us now turn to a brief presentation of current thinking.  </w:t>
      </w:r>
    </w:p>
    <w:p w14:paraId="50FABAA5" w14:textId="6724DC17" w:rsidR="00E16BD8" w:rsidRDefault="00E16BD8">
      <w:r>
        <w:t xml:space="preserve">Instructed SLA investigates L2 learning or acquisition that occurs as a result of teaching </w:t>
      </w:r>
      <w:r w:rsidRPr="00355815">
        <w:t>(Loewen, 2013, p. 2716)</w:t>
      </w:r>
      <w:r w:rsidRPr="001B6F46">
        <w:t>. This field of research theoretically and empirically aims to understand “how the systematic manipulation of the mechanisms fo</w:t>
      </w:r>
      <w:r w:rsidR="00346D0E" w:rsidRPr="001B6F46">
        <w:t>r</w:t>
      </w:r>
      <w:r w:rsidRPr="001B6F46">
        <w:t xml:space="preserve"> learning and/or the conditions under which they occur enable or facilitate development and acquisition of a [second] language” </w:t>
      </w:r>
      <w:r w:rsidRPr="00355815">
        <w:t>(Loewen, 2015, p. 2)</w:t>
      </w:r>
      <w:r w:rsidRPr="001B6F46">
        <w:t>. Formal instruction is a particular environment in instructed SLA that has been</w:t>
      </w:r>
      <w:r>
        <w:t xml:space="preserve"> extensively researched for many decades. </w:t>
      </w:r>
    </w:p>
    <w:p w14:paraId="66B103B0" w14:textId="781B5AEE" w:rsidR="00241B5B" w:rsidRDefault="00BB040A">
      <w:r>
        <w:t xml:space="preserve">In 1988, Michael Long reviewed eleven studies that examined the effect of </w:t>
      </w:r>
      <w:r w:rsidR="00B76497">
        <w:t>FI</w:t>
      </w:r>
      <w:r>
        <w:t xml:space="preserve"> on the rate and success of L2 acquisition. Of the studies that were reviewed, six of them showed that FI helped, three indicated that the instruction was of no help, and two produced ambiguous results. Long (1983) claimed that instruction is beneficial to children and adults, to intermediate and advanced students, as well as in acquisition-rich and acquisition-poor environments. His final conclusion was that FI was more effective than “exposure-based” in L2 acquisition. These findings led researchers to ask whether instruction (FI) or exposure (SA, EMI, etc.) produced more rapid or higher levels o</w:t>
      </w:r>
      <w:r w:rsidR="00B76497">
        <w:t>f</w:t>
      </w:r>
      <w:r>
        <w:t xml:space="preserve"> learning. </w:t>
      </w:r>
    </w:p>
    <w:p w14:paraId="2FE76875" w14:textId="02CCA2DF" w:rsidR="00241B5B" w:rsidRDefault="00BB040A">
      <w:r>
        <w:t xml:space="preserve">Since Long’s (1988) seminal review of the effects of </w:t>
      </w:r>
      <w:r w:rsidR="00B76497">
        <w:t>FI</w:t>
      </w:r>
      <w:r>
        <w:t>, there have been a number of studies of the effect of FI. For example, Norris &amp; Ortega (2001) conducted a meta-analysis of the effects of L2 instruction. Their study used a systematic procedure for research synthesis and meta-analysis to summarize findings from experimental and quasi-experimental studies between 1980 and 1998 that investigated the effectiveness of L2 instruction. Through their meta-analysis, they found that the literature suggests that instructional treatments are quite effective. They went on to investigate how effective instruction was when compared to simple exposure and found that there was still a large effect observed in favor of instructed learning.</w:t>
      </w:r>
    </w:p>
    <w:p w14:paraId="5B9F0B19" w14:textId="097EE00C" w:rsidR="00241B5B" w:rsidRDefault="00BB040A">
      <w:proofErr w:type="spellStart"/>
      <w:r>
        <w:t>Trenchs-Parera</w:t>
      </w:r>
      <w:proofErr w:type="spellEnd"/>
      <w:r>
        <w:t xml:space="preserve"> (2009) conducted a study on the effects of </w:t>
      </w:r>
      <w:r w:rsidR="00B76497">
        <w:t>FI</w:t>
      </w:r>
      <w:r>
        <w:t xml:space="preserve"> and </w:t>
      </w:r>
      <w:r w:rsidR="00B76497">
        <w:t>SA</w:t>
      </w:r>
      <w:r>
        <w:t xml:space="preserve"> as it related to the acquisition of oral fluency. Her results found that although both contexts have different effects on oral fluency and production, both of these contexts did have a positive effect. She </w:t>
      </w:r>
      <w:r w:rsidR="001B4ED5">
        <w:t>went</w:t>
      </w:r>
      <w:r>
        <w:t xml:space="preserve"> on to say that “the differences between these two contexts [FI and SA] may not fulfill the popular expectation that SA makes learners produce more native-like speech than does FI at all levels” (p. 382). While these results do indicate that FI can have a positive effect on L2 acquisition, they are unable to </w:t>
      </w:r>
      <w:r w:rsidR="001B4ED5">
        <w:t xml:space="preserve">demonstrate </w:t>
      </w:r>
      <w:r>
        <w:t>that FI has learning effects that are conclusively more positive than those of more naturalistic environments.</w:t>
      </w:r>
    </w:p>
    <w:p w14:paraId="7F799991" w14:textId="20EDD93A" w:rsidR="00241B5B" w:rsidRDefault="00BB040A">
      <w:r>
        <w:rPr>
          <w:lang w:val="en-GB"/>
        </w:rPr>
        <w:t>We now turn to the examination of the effects of SA, often contrasted with ISLA, and occasional</w:t>
      </w:r>
      <w:r w:rsidR="001B4ED5">
        <w:rPr>
          <w:lang w:val="en-GB"/>
        </w:rPr>
        <w:t>l</w:t>
      </w:r>
      <w:r>
        <w:rPr>
          <w:lang w:val="en-GB"/>
        </w:rPr>
        <w:t>y also with at</w:t>
      </w:r>
      <w:r w:rsidR="001B4ED5">
        <w:rPr>
          <w:lang w:val="en-GB"/>
        </w:rPr>
        <w:t>-</w:t>
      </w:r>
      <w:r>
        <w:rPr>
          <w:lang w:val="en-GB"/>
        </w:rPr>
        <w:t xml:space="preserve">home immersion. SA research has generated a wealth of studies,  monographs, and handbooks on both sides of the Atlantic, </w:t>
      </w:r>
      <w:r>
        <w:rPr>
          <w:lang w:val="en-GB"/>
        </w:rPr>
        <w:lastRenderedPageBreak/>
        <w:t xml:space="preserve">starting in 1995 with Barbara Freed’s (1995) seminal publication, followed by, to name but a few, </w:t>
      </w:r>
      <w:proofErr w:type="spellStart"/>
      <w:r>
        <w:rPr>
          <w:lang w:val="en-GB"/>
        </w:rPr>
        <w:t>Collentine</w:t>
      </w:r>
      <w:proofErr w:type="spellEnd"/>
      <w:r>
        <w:rPr>
          <w:lang w:val="en-GB"/>
        </w:rPr>
        <w:t xml:space="preserve"> &amp; Freed </w:t>
      </w:r>
      <w:r w:rsidR="001B4ED5">
        <w:rPr>
          <w:lang w:val="en-GB"/>
        </w:rPr>
        <w:t>(</w:t>
      </w:r>
      <w:r>
        <w:rPr>
          <w:lang w:val="en-GB"/>
        </w:rPr>
        <w:t>2004</w:t>
      </w:r>
      <w:r w:rsidR="001D7511">
        <w:rPr>
          <w:lang w:val="en-GB"/>
        </w:rPr>
        <w:t>a</w:t>
      </w:r>
      <w:r w:rsidR="001B4ED5">
        <w:rPr>
          <w:lang w:val="en-GB"/>
        </w:rPr>
        <w:t>),</w:t>
      </w:r>
      <w:r>
        <w:rPr>
          <w:lang w:val="en-GB"/>
        </w:rPr>
        <w:t xml:space="preserve"> Pellegrino </w:t>
      </w:r>
      <w:r w:rsidR="001B4ED5">
        <w:rPr>
          <w:lang w:val="en-GB"/>
        </w:rPr>
        <w:t>(</w:t>
      </w:r>
      <w:r>
        <w:rPr>
          <w:lang w:val="en-GB"/>
        </w:rPr>
        <w:t>2005</w:t>
      </w:r>
      <w:r w:rsidR="001B4ED5">
        <w:rPr>
          <w:lang w:val="en-GB"/>
        </w:rPr>
        <w:t>),</w:t>
      </w:r>
      <w:r>
        <w:rPr>
          <w:lang w:val="en-GB"/>
        </w:rPr>
        <w:t xml:space="preserve"> </w:t>
      </w:r>
      <w:bookmarkStart w:id="3" w:name="_Hlk512172853"/>
      <w:proofErr w:type="spellStart"/>
      <w:r w:rsidR="00BD3205">
        <w:rPr>
          <w:lang w:val="en-GB"/>
        </w:rPr>
        <w:t>Dufon</w:t>
      </w:r>
      <w:proofErr w:type="spellEnd"/>
      <w:r w:rsidR="00BD3205">
        <w:rPr>
          <w:lang w:val="en-GB"/>
        </w:rPr>
        <w:t xml:space="preserve"> &amp; Churchill (2006),</w:t>
      </w:r>
      <w:bookmarkEnd w:id="3"/>
      <w:r w:rsidR="00BD3205">
        <w:rPr>
          <w:lang w:val="en-GB"/>
        </w:rPr>
        <w:t xml:space="preserve"> </w:t>
      </w:r>
      <w:proofErr w:type="spellStart"/>
      <w:r>
        <w:rPr>
          <w:lang w:val="en-GB"/>
        </w:rPr>
        <w:t>DeKeyser</w:t>
      </w:r>
      <w:proofErr w:type="spellEnd"/>
      <w:r>
        <w:rPr>
          <w:lang w:val="en-GB"/>
        </w:rPr>
        <w:t xml:space="preserve"> </w:t>
      </w:r>
      <w:r w:rsidR="001B4ED5">
        <w:rPr>
          <w:lang w:val="en-GB"/>
        </w:rPr>
        <w:t>(</w:t>
      </w:r>
      <w:r>
        <w:rPr>
          <w:lang w:val="en-GB"/>
        </w:rPr>
        <w:t>2007</w:t>
      </w:r>
      <w:r w:rsidR="001B4ED5">
        <w:rPr>
          <w:lang w:val="en-GB"/>
        </w:rPr>
        <w:t>),</w:t>
      </w:r>
      <w:r>
        <w:rPr>
          <w:lang w:val="en-GB"/>
        </w:rPr>
        <w:t xml:space="preserve"> </w:t>
      </w:r>
      <w:proofErr w:type="spellStart"/>
      <w:r>
        <w:rPr>
          <w:lang w:val="en-GB"/>
        </w:rPr>
        <w:t>Collentine</w:t>
      </w:r>
      <w:proofErr w:type="spellEnd"/>
      <w:r>
        <w:rPr>
          <w:lang w:val="en-GB"/>
        </w:rPr>
        <w:t xml:space="preserve"> </w:t>
      </w:r>
      <w:r w:rsidR="001B4ED5">
        <w:rPr>
          <w:lang w:val="en-GB"/>
        </w:rPr>
        <w:t>(</w:t>
      </w:r>
      <w:r>
        <w:rPr>
          <w:lang w:val="en-GB"/>
        </w:rPr>
        <w:t>2009</w:t>
      </w:r>
      <w:r w:rsidR="001B4ED5">
        <w:rPr>
          <w:lang w:val="en-GB"/>
        </w:rPr>
        <w:t>),</w:t>
      </w:r>
      <w:r>
        <w:rPr>
          <w:lang w:val="en-GB"/>
        </w:rPr>
        <w:t xml:space="preserve"> </w:t>
      </w:r>
      <w:proofErr w:type="spellStart"/>
      <w:r>
        <w:rPr>
          <w:lang w:val="en-GB"/>
        </w:rPr>
        <w:t>Kinginger</w:t>
      </w:r>
      <w:proofErr w:type="spellEnd"/>
      <w:r>
        <w:rPr>
          <w:lang w:val="en-GB"/>
        </w:rPr>
        <w:t xml:space="preserve"> </w:t>
      </w:r>
      <w:r w:rsidR="001B4ED5">
        <w:rPr>
          <w:lang w:val="en-GB"/>
        </w:rPr>
        <w:t>(</w:t>
      </w:r>
      <w:r>
        <w:rPr>
          <w:lang w:val="en-GB"/>
        </w:rPr>
        <w:t>2009</w:t>
      </w:r>
      <w:r w:rsidR="001B4ED5">
        <w:rPr>
          <w:lang w:val="en-GB"/>
        </w:rPr>
        <w:t>),</w:t>
      </w:r>
      <w:r>
        <w:rPr>
          <w:lang w:val="en-GB"/>
        </w:rPr>
        <w:t xml:space="preserve"> Jackson </w:t>
      </w:r>
      <w:r w:rsidR="001B4ED5">
        <w:rPr>
          <w:lang w:val="en-GB"/>
        </w:rPr>
        <w:t>(</w:t>
      </w:r>
      <w:r>
        <w:rPr>
          <w:lang w:val="en-GB"/>
        </w:rPr>
        <w:t>2013</w:t>
      </w:r>
      <w:r w:rsidR="001B4ED5">
        <w:rPr>
          <w:lang w:val="en-GB"/>
        </w:rPr>
        <w:t>),</w:t>
      </w:r>
      <w:r>
        <w:rPr>
          <w:lang w:val="en-GB"/>
        </w:rPr>
        <w:t xml:space="preserve"> Llanes &amp; Muñoz </w:t>
      </w:r>
      <w:r w:rsidR="001B4ED5">
        <w:rPr>
          <w:lang w:val="en-GB"/>
        </w:rPr>
        <w:t>(</w:t>
      </w:r>
      <w:r>
        <w:rPr>
          <w:lang w:val="en-GB"/>
        </w:rPr>
        <w:t>2013</w:t>
      </w:r>
      <w:r w:rsidR="001B4ED5">
        <w:rPr>
          <w:lang w:val="en-GB"/>
        </w:rPr>
        <w:t>),</w:t>
      </w:r>
      <w:r>
        <w:rPr>
          <w:lang w:val="en-GB"/>
        </w:rPr>
        <w:t xml:space="preserve"> Regan, Howard &amp; </w:t>
      </w:r>
      <w:proofErr w:type="spellStart"/>
      <w:r>
        <w:rPr>
          <w:lang w:val="en-GB"/>
        </w:rPr>
        <w:t>Lemée</w:t>
      </w:r>
      <w:proofErr w:type="spellEnd"/>
      <w:r>
        <w:rPr>
          <w:lang w:val="en-GB"/>
        </w:rPr>
        <w:t xml:space="preserve"> </w:t>
      </w:r>
      <w:r w:rsidR="001B4ED5">
        <w:rPr>
          <w:lang w:val="en-GB"/>
        </w:rPr>
        <w:t>(</w:t>
      </w:r>
      <w:r>
        <w:rPr>
          <w:lang w:val="en-GB"/>
        </w:rPr>
        <w:t>20</w:t>
      </w:r>
      <w:r w:rsidR="000B0C1F">
        <w:rPr>
          <w:lang w:val="en-GB"/>
        </w:rPr>
        <w:t>09</w:t>
      </w:r>
      <w:r w:rsidR="001B4ED5">
        <w:rPr>
          <w:lang w:val="en-GB"/>
        </w:rPr>
        <w:t>),</w:t>
      </w:r>
      <w:r>
        <w:rPr>
          <w:lang w:val="en-GB"/>
        </w:rPr>
        <w:t xml:space="preserve"> Mitchell, </w:t>
      </w:r>
      <w:proofErr w:type="spellStart"/>
      <w:r>
        <w:rPr>
          <w:lang w:val="en-GB"/>
        </w:rPr>
        <w:t>MacMannus</w:t>
      </w:r>
      <w:proofErr w:type="spellEnd"/>
      <w:r>
        <w:rPr>
          <w:lang w:val="en-GB"/>
        </w:rPr>
        <w:t xml:space="preserve"> &amp; Tracy-Ventura </w:t>
      </w:r>
      <w:r w:rsidR="001B4ED5">
        <w:rPr>
          <w:lang w:val="en-GB"/>
        </w:rPr>
        <w:t>(</w:t>
      </w:r>
      <w:r>
        <w:rPr>
          <w:lang w:val="en-GB"/>
        </w:rPr>
        <w:t>2015</w:t>
      </w:r>
      <w:r w:rsidR="001B4ED5">
        <w:rPr>
          <w:lang w:val="en-GB"/>
        </w:rPr>
        <w:t>),</w:t>
      </w:r>
      <w:r>
        <w:rPr>
          <w:lang w:val="en-GB"/>
        </w:rPr>
        <w:t xml:space="preserve"> Pérez-Vidal </w:t>
      </w:r>
      <w:r w:rsidR="001B4ED5">
        <w:rPr>
          <w:lang w:val="en-GB"/>
        </w:rPr>
        <w:t>(</w:t>
      </w:r>
      <w:r>
        <w:rPr>
          <w:lang w:val="en-GB"/>
        </w:rPr>
        <w:t>2014</w:t>
      </w:r>
      <w:r w:rsidR="003E6B70">
        <w:rPr>
          <w:lang w:val="en-GB"/>
        </w:rPr>
        <w:t>a</w:t>
      </w:r>
      <w:r>
        <w:rPr>
          <w:lang w:val="en-GB"/>
        </w:rPr>
        <w:t>; 2017</w:t>
      </w:r>
      <w:r w:rsidR="001B4ED5">
        <w:rPr>
          <w:lang w:val="en-GB"/>
        </w:rPr>
        <w:t>)</w:t>
      </w:r>
      <w:r w:rsidR="00E02216">
        <w:rPr>
          <w:lang w:val="en-GB"/>
        </w:rPr>
        <w:t>,and</w:t>
      </w:r>
      <w:r>
        <w:rPr>
          <w:lang w:val="en-GB"/>
        </w:rPr>
        <w:t xml:space="preserve"> Sanz &amp; Morales </w:t>
      </w:r>
      <w:r w:rsidR="001B4ED5">
        <w:rPr>
          <w:lang w:val="en-GB"/>
        </w:rPr>
        <w:t>(</w:t>
      </w:r>
      <w:r>
        <w:rPr>
          <w:lang w:val="en-GB"/>
        </w:rPr>
        <w:t>2018</w:t>
      </w:r>
      <w:r w:rsidR="001B4ED5">
        <w:rPr>
          <w:lang w:val="en-GB"/>
        </w:rPr>
        <w:t>)</w:t>
      </w:r>
      <w:r>
        <w:rPr>
          <w:lang w:val="en-GB"/>
        </w:rPr>
        <w:t xml:space="preserve">. </w:t>
      </w:r>
      <w:r>
        <w:rPr>
          <w:rFonts w:cs="Times New Roman"/>
        </w:rPr>
        <w:t>Two periods can be distinguished in such research (</w:t>
      </w:r>
      <w:proofErr w:type="spellStart"/>
      <w:r>
        <w:rPr>
          <w:rFonts w:cs="Times New Roman"/>
        </w:rPr>
        <w:t>Collentine</w:t>
      </w:r>
      <w:proofErr w:type="spellEnd"/>
      <w:r>
        <w:rPr>
          <w:rFonts w:cs="Times New Roman"/>
        </w:rPr>
        <w:t xml:space="preserve">, 2009; Pérez-Vidal, 2014b). The first one was initiated by Freed’s volume. In those years research mainly focused on the linguistic gains, or lack thereof, accrued with SA, with some attention paid to the impact of learner profiles and previous SA experiences (see for example, Brecht, Davidson &amp; Ginsberg, 1995). Following that, new themes, besides linguistic impact, and new angles to approach them, have emerged throughout the second period. Following </w:t>
      </w:r>
      <w:proofErr w:type="spellStart"/>
      <w:r>
        <w:rPr>
          <w:rFonts w:cs="Times New Roman"/>
        </w:rPr>
        <w:t>Collentine’s</w:t>
      </w:r>
      <w:proofErr w:type="spellEnd"/>
      <w:r>
        <w:rPr>
          <w:rFonts w:cs="Times New Roman"/>
        </w:rPr>
        <w:t xml:space="preserve"> (2009) tripartite distinction, such new themes include: (</w:t>
      </w:r>
      <w:proofErr w:type="spellStart"/>
      <w:r w:rsidR="001B4ED5">
        <w:rPr>
          <w:rFonts w:cs="Times New Roman"/>
        </w:rPr>
        <w:t>i</w:t>
      </w:r>
      <w:proofErr w:type="spellEnd"/>
      <w:r>
        <w:rPr>
          <w:rFonts w:cs="Times New Roman"/>
        </w:rPr>
        <w:t>) cognitive, psycholinguistic approaches looking into cognitive processing mechanisms displayed while abroad; (</w:t>
      </w:r>
      <w:r w:rsidR="001B4ED5">
        <w:rPr>
          <w:rFonts w:cs="Times New Roman"/>
        </w:rPr>
        <w:t>ii</w:t>
      </w:r>
      <w:r>
        <w:rPr>
          <w:rFonts w:cs="Times New Roman"/>
        </w:rPr>
        <w:t>) sociolinguistic approaches analyzing input and interaction from a macro- and a micro-perspective; and, most centrally, (</w:t>
      </w:r>
      <w:r w:rsidR="001B4ED5">
        <w:rPr>
          <w:rFonts w:cs="Times New Roman"/>
        </w:rPr>
        <w:t>iii</w:t>
      </w:r>
      <w:r>
        <w:rPr>
          <w:rFonts w:cs="Times New Roman"/>
        </w:rPr>
        <w:t>) sociocultural approaches derived from a</w:t>
      </w:r>
      <w:r>
        <w:rPr>
          <w:rFonts w:eastAsia="GaramondPremrPro" w:cs="Times New Roman"/>
        </w:rPr>
        <w:t xml:space="preserve"> paradigm shift from a language-centric (i.e., etic) approach to a learner-centric (i.e., emic) one</w:t>
      </w:r>
      <w:r>
        <w:rPr>
          <w:rFonts w:cs="Times New Roman"/>
        </w:rPr>
        <w:t xml:space="preserve"> (Devlin 2014). As established in Pérez-Vidal (2017: 341), indeed, within the latter paradigm, and in order to focus on the learner and his/her immediate circumstances, SA research has recently begun to investigate non-linguistic individual differences which affect learning in such a context, “that is: (a) intercultural sensitivity and identity changes; (b) affects, such as foreign language anxiety (FLA) or willingness to communicate (WTC) and enjoyment; (c) social networks, particularly through the use of new technologies and social platforms, and their effect on linguistic practice”. </w:t>
      </w:r>
      <w:r>
        <w:rPr>
          <w:rFonts w:eastAsia="GaramondPremrPro" w:cs="Times New Roman"/>
        </w:rPr>
        <w:t xml:space="preserve">Now, as </w:t>
      </w:r>
      <w:proofErr w:type="spellStart"/>
      <w:r>
        <w:rPr>
          <w:rFonts w:eastAsia="GaramondPremrPro" w:cs="Times New Roman"/>
        </w:rPr>
        <w:t>DeKeyser</w:t>
      </w:r>
      <w:proofErr w:type="spellEnd"/>
      <w:r>
        <w:rPr>
          <w:rFonts w:eastAsia="GaramondPremrPro" w:cs="Times New Roman"/>
        </w:rPr>
        <w:t xml:space="preserve"> (2014: 313) emphasizes, “a picture is beginning to emerge of what language development typically takes place [during SA] and what the main factors are that determine the large amount of variation found from one study to another”. </w:t>
      </w:r>
    </w:p>
    <w:p w14:paraId="7705478F" w14:textId="5EB352C6" w:rsidR="00241B5B" w:rsidRDefault="00BB040A">
      <w:r>
        <w:rPr>
          <w:rFonts w:eastAsia="GaramondPremrPro" w:cs="Times New Roman"/>
        </w:rPr>
        <w:t xml:space="preserve">Turning now to the positive effects of SA on learners’ linguistic progress, in a nutshell, empirical studies paint a blurred picture. They seem to show that SA does not always result in greater success than FI in ISLA -  some learners do manage to make significant linguistic progress while abroad, while others </w:t>
      </w:r>
      <w:r w:rsidR="008117A5">
        <w:rPr>
          <w:rFonts w:eastAsia="GaramondPremrPro" w:cs="Times New Roman"/>
        </w:rPr>
        <w:t>do not</w:t>
      </w:r>
      <w:r>
        <w:rPr>
          <w:rFonts w:eastAsia="GaramondPremrPro" w:cs="Times New Roman"/>
        </w:rPr>
        <w:t xml:space="preserve"> (</w:t>
      </w:r>
      <w:proofErr w:type="spellStart"/>
      <w:r>
        <w:rPr>
          <w:rFonts w:eastAsia="GaramondPremrPro" w:cs="Times New Roman"/>
        </w:rPr>
        <w:t>DeKeyser</w:t>
      </w:r>
      <w:proofErr w:type="spellEnd"/>
      <w:r>
        <w:rPr>
          <w:rFonts w:eastAsia="GaramondPremrPro" w:cs="Times New Roman"/>
        </w:rPr>
        <w:t xml:space="preserve"> 2007; </w:t>
      </w:r>
      <w:proofErr w:type="spellStart"/>
      <w:r>
        <w:rPr>
          <w:rFonts w:eastAsia="GaramondPremrPro" w:cs="Times New Roman"/>
        </w:rPr>
        <w:t>Collentine</w:t>
      </w:r>
      <w:proofErr w:type="spellEnd"/>
      <w:r>
        <w:rPr>
          <w:rFonts w:eastAsia="GaramondPremrPro" w:cs="Times New Roman"/>
        </w:rPr>
        <w:t xml:space="preserve"> 2009; </w:t>
      </w:r>
      <w:proofErr w:type="spellStart"/>
      <w:r>
        <w:rPr>
          <w:rFonts w:eastAsia="GaramondPremrPro" w:cs="Times New Roman"/>
        </w:rPr>
        <w:t>Llanes</w:t>
      </w:r>
      <w:proofErr w:type="spellEnd"/>
      <w:r>
        <w:rPr>
          <w:rFonts w:eastAsia="GaramondPremrPro" w:cs="Times New Roman"/>
        </w:rPr>
        <w:t xml:space="preserve"> 2011; Pérez-Vidal </w:t>
      </w:r>
      <w:r w:rsidR="00786C13">
        <w:rPr>
          <w:rFonts w:eastAsia="GaramondPremrPro" w:cs="Times New Roman"/>
        </w:rPr>
        <w:t>2015b</w:t>
      </w:r>
      <w:r w:rsidR="008117A5">
        <w:rPr>
          <w:rFonts w:eastAsia="GaramondPremrPro" w:cs="Times New Roman"/>
        </w:rPr>
        <w:t>; Sanz 2014</w:t>
      </w:r>
      <w:r>
        <w:rPr>
          <w:rFonts w:eastAsia="GaramondPremrPro" w:cs="Times New Roman"/>
        </w:rPr>
        <w:t xml:space="preserve">). In fact, what such results seem to prove, is the notorious variation in amount of progress made, which has often been attributed to the variation in learners’ ability to avail themselves of the opportunities for practice that a SA context offers. These differences in turn are explained by learners’ individual ability for self-regulation while abroad, as further discussed below </w:t>
      </w:r>
      <w:proofErr w:type="spellStart"/>
      <w:r w:rsidR="00C02904">
        <w:rPr>
          <w:rFonts w:eastAsia="GaramondPremrPro" w:cs="Times New Roman"/>
        </w:rPr>
        <w:t>Ushioda</w:t>
      </w:r>
      <w:proofErr w:type="spellEnd"/>
      <w:r w:rsidR="00C02904">
        <w:rPr>
          <w:rFonts w:eastAsia="GaramondPremrPro" w:cs="Times New Roman"/>
        </w:rPr>
        <w:t xml:space="preserve"> and </w:t>
      </w:r>
      <w:proofErr w:type="spellStart"/>
      <w:r w:rsidR="00C02904">
        <w:rPr>
          <w:rFonts w:eastAsia="GaramondPremrPro" w:cs="Times New Roman"/>
        </w:rPr>
        <w:t>Dörnyei</w:t>
      </w:r>
      <w:proofErr w:type="spellEnd"/>
      <w:r w:rsidR="00C02904">
        <w:rPr>
          <w:rFonts w:eastAsia="GaramondPremrPro" w:cs="Times New Roman"/>
        </w:rPr>
        <w:t xml:space="preserve"> (2012). </w:t>
      </w:r>
    </w:p>
    <w:p w14:paraId="20972AC4" w14:textId="63BE9090" w:rsidR="00241B5B" w:rsidRDefault="00BB040A">
      <w:r>
        <w:rPr>
          <w:rFonts w:eastAsia="GaramondPremrPro" w:cs="Times New Roman"/>
        </w:rPr>
        <w:t>Looking at progress in more detail, empirical research has repeatedly shown that oral production seems to be the winner, with effects on fluency being significantly positive after SA (</w:t>
      </w:r>
      <w:proofErr w:type="spellStart"/>
      <w:r>
        <w:rPr>
          <w:rFonts w:eastAsia="GaramondPremrPro" w:cs="Times New Roman"/>
        </w:rPr>
        <w:t>Towell</w:t>
      </w:r>
      <w:proofErr w:type="spellEnd"/>
      <w:r>
        <w:rPr>
          <w:rFonts w:eastAsia="GaramondPremrPro" w:cs="Times New Roman"/>
        </w:rPr>
        <w:t xml:space="preserve">, Hawkins &amp; </w:t>
      </w:r>
      <w:proofErr w:type="spellStart"/>
      <w:r>
        <w:rPr>
          <w:rFonts w:eastAsia="GaramondPremrPro" w:cs="Times New Roman"/>
        </w:rPr>
        <w:t>Bazergui</w:t>
      </w:r>
      <w:proofErr w:type="spellEnd"/>
      <w:r>
        <w:rPr>
          <w:rFonts w:eastAsia="GaramondPremrPro" w:cs="Times New Roman"/>
        </w:rPr>
        <w:t xml:space="preserve"> 1996; Freed, </w:t>
      </w:r>
      <w:proofErr w:type="spellStart"/>
      <w:r>
        <w:rPr>
          <w:rFonts w:eastAsia="GaramondPremrPro" w:cs="Times New Roman"/>
        </w:rPr>
        <w:t>Segalowitz</w:t>
      </w:r>
      <w:proofErr w:type="spellEnd"/>
      <w:r>
        <w:rPr>
          <w:rFonts w:eastAsia="GaramondPremrPro" w:cs="Times New Roman"/>
        </w:rPr>
        <w:t xml:space="preserve"> &amp; Dewey 2004; </w:t>
      </w:r>
      <w:proofErr w:type="spellStart"/>
      <w:r>
        <w:rPr>
          <w:rFonts w:eastAsia="GaramondPremrPro" w:cs="Times New Roman"/>
        </w:rPr>
        <w:t>Llanes</w:t>
      </w:r>
      <w:proofErr w:type="spellEnd"/>
      <w:r>
        <w:rPr>
          <w:rFonts w:eastAsia="GaramondPremrPro" w:cs="Times New Roman"/>
        </w:rPr>
        <w:t xml:space="preserve"> &amp; Muñoz 2009; Valls-Ferrer &amp; Mora 2014). One interesting related finding has been made concerning the nature of the </w:t>
      </w:r>
      <w:bookmarkStart w:id="4" w:name="_Hlk512173436"/>
      <w:proofErr w:type="spellStart"/>
      <w:r>
        <w:rPr>
          <w:rFonts w:eastAsia="GaramondPremrPro" w:cs="Times New Roman"/>
        </w:rPr>
        <w:t>programmes</w:t>
      </w:r>
      <w:proofErr w:type="spellEnd"/>
      <w:r w:rsidR="0092169E">
        <w:rPr>
          <w:rFonts w:eastAsia="GaramondPremrPro" w:cs="Times New Roman"/>
        </w:rPr>
        <w:t xml:space="preserve"> (Beattie 2014)</w:t>
      </w:r>
      <w:bookmarkEnd w:id="4"/>
      <w:r>
        <w:rPr>
          <w:rFonts w:eastAsia="GaramondPremrPro" w:cs="Times New Roman"/>
        </w:rPr>
        <w:t xml:space="preserve">: robust immersion </w:t>
      </w:r>
      <w:proofErr w:type="spellStart"/>
      <w:r>
        <w:rPr>
          <w:rFonts w:eastAsia="GaramondPremrPro" w:cs="Times New Roman"/>
        </w:rPr>
        <w:t>programmes</w:t>
      </w:r>
      <w:proofErr w:type="spellEnd"/>
      <w:r>
        <w:rPr>
          <w:rFonts w:eastAsia="GaramondPremrPro" w:cs="Times New Roman"/>
        </w:rPr>
        <w:t xml:space="preserve"> organized at home and including a substantial number of hours of academic work on the part of the learners can be as beneficial as a similar length of time spent abroad (i.e.</w:t>
      </w:r>
      <w:r w:rsidR="008117A5">
        <w:rPr>
          <w:rFonts w:eastAsia="GaramondPremrPro" w:cs="Times New Roman"/>
        </w:rPr>
        <w:t>,</w:t>
      </w:r>
      <w:r>
        <w:rPr>
          <w:rFonts w:eastAsia="GaramondPremrPro" w:cs="Times New Roman"/>
        </w:rPr>
        <w:t xml:space="preserve"> Freed, </w:t>
      </w:r>
      <w:proofErr w:type="spellStart"/>
      <w:r>
        <w:rPr>
          <w:rFonts w:eastAsia="GaramondPremrPro" w:cs="Times New Roman"/>
        </w:rPr>
        <w:t>Segalowitz</w:t>
      </w:r>
      <w:proofErr w:type="spellEnd"/>
      <w:r>
        <w:rPr>
          <w:rFonts w:eastAsia="GaramondPremrPro" w:cs="Times New Roman"/>
        </w:rPr>
        <w:t xml:space="preserve"> &amp; Dewey 2004). In contrast to the results for fluency in oral production, results for grammatical accuracy and complexity have been mixed, with </w:t>
      </w:r>
      <w:proofErr w:type="spellStart"/>
      <w:r>
        <w:rPr>
          <w:rFonts w:eastAsia="GaramondPremrPro" w:cs="Times New Roman"/>
        </w:rPr>
        <w:t>DeKeyser</w:t>
      </w:r>
      <w:proofErr w:type="spellEnd"/>
      <w:r>
        <w:rPr>
          <w:rFonts w:eastAsia="GaramondPremrPro" w:cs="Times New Roman"/>
        </w:rPr>
        <w:t xml:space="preserve"> (1991) not finding much improvement, whereas Howard (2005) or Juan-</w:t>
      </w:r>
      <w:proofErr w:type="spellStart"/>
      <w:r>
        <w:rPr>
          <w:rFonts w:eastAsia="GaramondPremrPro" w:cs="Times New Roman"/>
        </w:rPr>
        <w:t>Garau</w:t>
      </w:r>
      <w:proofErr w:type="spellEnd"/>
      <w:r w:rsidR="00CA3836">
        <w:rPr>
          <w:rFonts w:eastAsia="GaramondPremrPro" w:cs="Times New Roman"/>
        </w:rPr>
        <w:t xml:space="preserve">, </w:t>
      </w:r>
      <w:r>
        <w:rPr>
          <w:rFonts w:eastAsia="GaramondPremrPro" w:cs="Times New Roman"/>
        </w:rPr>
        <w:t>Salazar-</w:t>
      </w:r>
      <w:proofErr w:type="spellStart"/>
      <w:r>
        <w:rPr>
          <w:rFonts w:eastAsia="GaramondPremrPro" w:cs="Times New Roman"/>
        </w:rPr>
        <w:lastRenderedPageBreak/>
        <w:t>Noguera</w:t>
      </w:r>
      <w:proofErr w:type="spellEnd"/>
      <w:r>
        <w:rPr>
          <w:rFonts w:eastAsia="GaramondPremrPro" w:cs="Times New Roman"/>
        </w:rPr>
        <w:t xml:space="preserve"> </w:t>
      </w:r>
      <w:r w:rsidR="00CA3836">
        <w:rPr>
          <w:rFonts w:eastAsia="GaramondPremrPro" w:cs="Times New Roman"/>
        </w:rPr>
        <w:t>&amp; Prieto-</w:t>
      </w:r>
      <w:proofErr w:type="spellStart"/>
      <w:r w:rsidR="00CA3836">
        <w:rPr>
          <w:rFonts w:eastAsia="GaramondPremrPro" w:cs="Times New Roman"/>
        </w:rPr>
        <w:t>Arranz</w:t>
      </w:r>
      <w:proofErr w:type="spellEnd"/>
      <w:r w:rsidR="00CA3836">
        <w:rPr>
          <w:rFonts w:eastAsia="GaramondPremrPro" w:cs="Times New Roman"/>
        </w:rPr>
        <w:t xml:space="preserve"> </w:t>
      </w:r>
      <w:r>
        <w:rPr>
          <w:rFonts w:eastAsia="GaramondPremrPro" w:cs="Times New Roman"/>
        </w:rPr>
        <w:t xml:space="preserve">(2014), to name but a few, report that progress is made after a period spent abroad. The other main area of improvement is pragmatics, in particular when associated with the use of formulaic routines, and perception and production of speech acts (see for a summary Pérez-Vidal &amp; Shively 2018), and particularly when paired with pragmatics instruction. This takes us back to the key question of how the nature of the exchange </w:t>
      </w:r>
      <w:proofErr w:type="spellStart"/>
      <w:r>
        <w:rPr>
          <w:rFonts w:eastAsia="GaramondPremrPro" w:cs="Times New Roman"/>
        </w:rPr>
        <w:t>programme</w:t>
      </w:r>
      <w:proofErr w:type="spellEnd"/>
      <w:r>
        <w:rPr>
          <w:rFonts w:eastAsia="GaramondPremrPro" w:cs="Times New Roman"/>
        </w:rPr>
        <w:t xml:space="preserve"> can affect linguistic outcomes. More specifically, issues </w:t>
      </w:r>
      <w:commentRangeStart w:id="5"/>
      <w:commentRangeStart w:id="6"/>
      <w:r>
        <w:rPr>
          <w:rFonts w:eastAsia="GaramondPremrPro" w:cs="Times New Roman"/>
        </w:rPr>
        <w:t xml:space="preserve">such as type of accommodation, length of the stay, or initial level, have been found to significantly determine linguistic and cultural </w:t>
      </w:r>
      <w:commentRangeEnd w:id="5"/>
      <w:r w:rsidR="008117A5">
        <w:rPr>
          <w:rStyle w:val="Refdecomentario"/>
          <w:rFonts w:eastAsia="Times New Roman" w:cs="Times New Roman"/>
          <w:lang w:eastAsia="en-GB" w:bidi="ar-SA"/>
        </w:rPr>
        <w:commentReference w:id="5"/>
      </w:r>
      <w:commentRangeEnd w:id="6"/>
      <w:r w:rsidR="001E64CB">
        <w:rPr>
          <w:rStyle w:val="Refdecomentario"/>
          <w:rFonts w:eastAsia="Times New Roman" w:cs="Times New Roman"/>
          <w:lang w:eastAsia="en-GB" w:bidi="ar-SA"/>
        </w:rPr>
        <w:commentReference w:id="6"/>
      </w:r>
      <w:r>
        <w:rPr>
          <w:rFonts w:eastAsia="GaramondPremrPro" w:cs="Times New Roman"/>
        </w:rPr>
        <w:t xml:space="preserve">development while abroad. </w:t>
      </w:r>
      <w:r w:rsidRPr="00322127">
        <w:t>Concerning initial l</w:t>
      </w:r>
      <w:r>
        <w:rPr>
          <w:rFonts w:eastAsia="GaramondPremrPro" w:cs="Times New Roman"/>
        </w:rPr>
        <w:t xml:space="preserve">evel, </w:t>
      </w:r>
      <w:proofErr w:type="spellStart"/>
      <w:r>
        <w:rPr>
          <w:rFonts w:eastAsia="GaramondPremrPro" w:cs="Times New Roman"/>
        </w:rPr>
        <w:t>Collentine</w:t>
      </w:r>
      <w:proofErr w:type="spellEnd"/>
      <w:r>
        <w:rPr>
          <w:rFonts w:eastAsia="GaramondPremrPro" w:cs="Times New Roman"/>
        </w:rPr>
        <w:t xml:space="preserve"> (2009) stated that there should be a threshold level which learners must reach to benefit fully from the SA learning context. Once that level has been reached, most studies report better results for their respective lower level groups, confirming that the kind of practice most common while abroad, that is interaction in daily communication, mostly benefits the less advanced learners, while academic work done outside the classroom may benefit the most advanced ones (</w:t>
      </w:r>
      <w:proofErr w:type="spellStart"/>
      <w:r>
        <w:rPr>
          <w:rFonts w:eastAsia="GaramondPremrPro" w:cs="Times New Roman"/>
        </w:rPr>
        <w:t>Kinginger</w:t>
      </w:r>
      <w:proofErr w:type="spellEnd"/>
      <w:r>
        <w:rPr>
          <w:rFonts w:eastAsia="GaramondPremrPro" w:cs="Times New Roman"/>
        </w:rPr>
        <w:t xml:space="preserve"> </w:t>
      </w:r>
      <w:r w:rsidRPr="00855DB6">
        <w:rPr>
          <w:rFonts w:eastAsia="GaramondPremrPro" w:cs="Times New Roman"/>
          <w:color w:val="auto"/>
        </w:rPr>
        <w:t>200</w:t>
      </w:r>
      <w:r w:rsidR="00855DB6" w:rsidRPr="00855DB6">
        <w:rPr>
          <w:rFonts w:eastAsia="GaramondPremrPro" w:cs="Times New Roman"/>
          <w:color w:val="auto"/>
        </w:rPr>
        <w:t>9</w:t>
      </w:r>
      <w:r>
        <w:rPr>
          <w:rFonts w:eastAsia="GaramondPremrPro" w:cs="Times New Roman"/>
        </w:rPr>
        <w:t xml:space="preserve">). As for type of accommodation, home-stays </w:t>
      </w:r>
      <w:r w:rsidR="00212981">
        <w:rPr>
          <w:rFonts w:eastAsia="GaramondPremrPro" w:cs="Times New Roman"/>
        </w:rPr>
        <w:t xml:space="preserve">with families </w:t>
      </w:r>
      <w:r>
        <w:rPr>
          <w:rFonts w:eastAsia="GaramondPremrPro" w:cs="Times New Roman"/>
        </w:rPr>
        <w:t>have proved most beneficial</w:t>
      </w:r>
      <w:r w:rsidR="0092169E">
        <w:rPr>
          <w:rFonts w:eastAsia="GaramondPremrPro" w:cs="Times New Roman"/>
        </w:rPr>
        <w:t xml:space="preserve"> </w:t>
      </w:r>
      <w:proofErr w:type="gramStart"/>
      <w:r w:rsidR="001E64CB">
        <w:rPr>
          <w:rFonts w:eastAsia="GaramondPremrPro" w:cs="Times New Roman"/>
        </w:rPr>
        <w:t>An</w:t>
      </w:r>
      <w:proofErr w:type="gramEnd"/>
      <w:r w:rsidR="001E64CB">
        <w:rPr>
          <w:rFonts w:eastAsia="GaramondPremrPro" w:cs="Times New Roman"/>
        </w:rPr>
        <w:t xml:space="preserve"> alternative option is</w:t>
      </w:r>
      <w:r w:rsidR="00FD2F2B">
        <w:rPr>
          <w:rFonts w:eastAsia="GaramondPremrPro" w:cs="Times New Roman"/>
        </w:rPr>
        <w:t xml:space="preserve"> </w:t>
      </w:r>
      <w:r w:rsidR="001E64CB">
        <w:rPr>
          <w:rFonts w:eastAsia="GaramondPremrPro" w:cs="Times New Roman"/>
        </w:rPr>
        <w:t>with the so called</w:t>
      </w:r>
      <w:r>
        <w:rPr>
          <w:rFonts w:eastAsia="GaramondPremrPro" w:cs="Times New Roman"/>
        </w:rPr>
        <w:t xml:space="preserve"> </w:t>
      </w:r>
      <w:r w:rsidRPr="006A318A">
        <w:rPr>
          <w:rFonts w:eastAsia="GaramondPremrPro" w:cs="Times New Roman"/>
          <w:i/>
        </w:rPr>
        <w:t>family learning housing</w:t>
      </w:r>
      <w:r>
        <w:rPr>
          <w:rFonts w:eastAsia="GaramondPremrPro" w:cs="Times New Roman"/>
        </w:rPr>
        <w:t>, where students reside with target language speakers of their own age, having signed a language pledge</w:t>
      </w:r>
      <w:r w:rsidR="001E64CB">
        <w:rPr>
          <w:rFonts w:eastAsia="GaramondPremrPro" w:cs="Times New Roman"/>
        </w:rPr>
        <w:t xml:space="preserve"> not to use any other language but the target language</w:t>
      </w:r>
      <w:r>
        <w:rPr>
          <w:rFonts w:eastAsia="GaramondPremrPro" w:cs="Times New Roman"/>
        </w:rPr>
        <w:t xml:space="preserve"> </w:t>
      </w:r>
      <w:r w:rsidR="00DB1FB4">
        <w:rPr>
          <w:rFonts w:eastAsia="GaramondPremrPro" w:cs="Times New Roman"/>
        </w:rPr>
        <w:t>(</w:t>
      </w:r>
      <w:proofErr w:type="spellStart"/>
      <w:r w:rsidR="00DB1FB4">
        <w:rPr>
          <w:rFonts w:eastAsia="GaramondPremrPro" w:cs="Times New Roman"/>
        </w:rPr>
        <w:t>Kinginger</w:t>
      </w:r>
      <w:proofErr w:type="spellEnd"/>
      <w:r w:rsidR="00DB1FB4">
        <w:rPr>
          <w:rFonts w:eastAsia="GaramondPremrPro" w:cs="Times New Roman"/>
        </w:rPr>
        <w:t xml:space="preserve"> 201</w:t>
      </w:r>
      <w:r w:rsidR="009E2430">
        <w:rPr>
          <w:rFonts w:eastAsia="GaramondPremrPro" w:cs="Times New Roman"/>
        </w:rPr>
        <w:t>5</w:t>
      </w:r>
      <w:r w:rsidR="00DB1FB4">
        <w:rPr>
          <w:rFonts w:eastAsia="GaramondPremrPro" w:cs="Times New Roman"/>
        </w:rPr>
        <w:t xml:space="preserve">). </w:t>
      </w:r>
      <w:r>
        <w:rPr>
          <w:rFonts w:eastAsia="GaramondPremrPro" w:cs="Times New Roman"/>
        </w:rPr>
        <w:t>Length of stay also seems to be associated with advanced level learners, who may require longer periods to automatize the larger number of structures they have learnt at home than the lower level learners (</w:t>
      </w:r>
      <w:proofErr w:type="spellStart"/>
      <w:r>
        <w:rPr>
          <w:rFonts w:eastAsia="GaramondPremrPro" w:cs="Times New Roman"/>
        </w:rPr>
        <w:t>DeKeyser</w:t>
      </w:r>
      <w:proofErr w:type="spellEnd"/>
      <w:r>
        <w:rPr>
          <w:rFonts w:eastAsia="GaramondPremrPro" w:cs="Times New Roman"/>
        </w:rPr>
        <w:t xml:space="preserve"> 2014). However, interestingly, shorter periods abroad, of less than one month, may also significantly benefit EFL learners’ fluency, accuracy and listening abilities (</w:t>
      </w:r>
      <w:proofErr w:type="spellStart"/>
      <w:r>
        <w:rPr>
          <w:rFonts w:eastAsia="GaramondPremrPro" w:cs="Times New Roman"/>
        </w:rPr>
        <w:t>LLanes</w:t>
      </w:r>
      <w:proofErr w:type="spellEnd"/>
      <w:r>
        <w:rPr>
          <w:rFonts w:eastAsia="GaramondPremrPro" w:cs="Times New Roman"/>
        </w:rPr>
        <w:t xml:space="preserve"> &amp; Muñoz 2009)</w:t>
      </w:r>
      <w:r w:rsidR="00FD2F2B">
        <w:rPr>
          <w:rFonts w:eastAsia="GaramondPremrPro" w:cs="Times New Roman"/>
        </w:rPr>
        <w:t xml:space="preserve">. </w:t>
      </w:r>
      <w:bookmarkStart w:id="7" w:name="_Hlk512179373"/>
      <w:r w:rsidR="00FD2F2B">
        <w:rPr>
          <w:rFonts w:eastAsia="GaramondPremrPro" w:cs="Times New Roman"/>
        </w:rPr>
        <w:t>Three month periods may be more beneficial than six months (Lara, Mora &amp; Pérez-Vidal 2016)</w:t>
      </w:r>
      <w:r>
        <w:rPr>
          <w:rFonts w:eastAsia="GaramondPremrPro" w:cs="Times New Roman"/>
        </w:rPr>
        <w:t>.</w:t>
      </w:r>
      <w:r w:rsidR="000B0C1F">
        <w:rPr>
          <w:rFonts w:eastAsia="GaramondPremrPro" w:cs="Times New Roman"/>
        </w:rPr>
        <w:t>L</w:t>
      </w:r>
      <w:r>
        <w:rPr>
          <w:rFonts w:eastAsia="GaramondPremrPro" w:cs="Times New Roman"/>
        </w:rPr>
        <w:t>istening</w:t>
      </w:r>
      <w:bookmarkEnd w:id="7"/>
      <w:r>
        <w:rPr>
          <w:rFonts w:eastAsia="GaramondPremrPro" w:cs="Times New Roman"/>
        </w:rPr>
        <w:t xml:space="preserve"> has in fact clearly </w:t>
      </w:r>
      <w:r w:rsidR="008117A5">
        <w:rPr>
          <w:rFonts w:eastAsia="GaramondPremrPro" w:cs="Times New Roman"/>
        </w:rPr>
        <w:t xml:space="preserve">been </w:t>
      </w:r>
      <w:r>
        <w:rPr>
          <w:rFonts w:eastAsia="GaramondPremrPro" w:cs="Times New Roman"/>
        </w:rPr>
        <w:t>shown to undergo significant progress while abroad (</w:t>
      </w:r>
      <w:proofErr w:type="spellStart"/>
      <w:r>
        <w:rPr>
          <w:rFonts w:eastAsia="GaramondPremrPro" w:cs="Times New Roman"/>
        </w:rPr>
        <w:t>Beattie,Valls</w:t>
      </w:r>
      <w:proofErr w:type="spellEnd"/>
      <w:r>
        <w:rPr>
          <w:rFonts w:eastAsia="GaramondPremrPro" w:cs="Times New Roman"/>
        </w:rPr>
        <w:t xml:space="preserve">-Ferrer &amp; Pérez-Vidal 2014), </w:t>
      </w:r>
      <w:r w:rsidR="008117A5">
        <w:rPr>
          <w:rFonts w:eastAsia="GaramondPremrPro" w:cs="Times New Roman"/>
        </w:rPr>
        <w:t>as</w:t>
      </w:r>
      <w:r>
        <w:rPr>
          <w:rFonts w:eastAsia="GaramondPremrPro" w:cs="Times New Roman"/>
        </w:rPr>
        <w:t xml:space="preserve"> has reading (Dewey 2004). Writing and vocabulary have also been shown to significantly benefit from SA (Sasaki 2007</w:t>
      </w:r>
      <w:r w:rsidR="008117A5">
        <w:rPr>
          <w:rFonts w:eastAsia="GaramondPremrPro" w:cs="Times New Roman"/>
        </w:rPr>
        <w:t>;</w:t>
      </w:r>
      <w:r>
        <w:rPr>
          <w:rFonts w:eastAsia="GaramondPremrPro" w:cs="Times New Roman"/>
        </w:rPr>
        <w:t xml:space="preserve"> 2011; </w:t>
      </w:r>
      <w:proofErr w:type="spellStart"/>
      <w:r>
        <w:rPr>
          <w:rFonts w:eastAsia="GaramondPremrPro" w:cs="Times New Roman"/>
        </w:rPr>
        <w:t>Barquin</w:t>
      </w:r>
      <w:proofErr w:type="spellEnd"/>
      <w:r>
        <w:rPr>
          <w:rFonts w:eastAsia="GaramondPremrPro" w:cs="Times New Roman"/>
        </w:rPr>
        <w:t xml:space="preserve"> 2012; </w:t>
      </w:r>
      <w:proofErr w:type="spellStart"/>
      <w:r w:rsidRPr="00866DED">
        <w:rPr>
          <w:rFonts w:eastAsia="GaramondPremrPro" w:cs="Times New Roman"/>
          <w:color w:val="auto"/>
        </w:rPr>
        <w:t>Zaytseva</w:t>
      </w:r>
      <w:proofErr w:type="spellEnd"/>
      <w:r w:rsidRPr="00866DED">
        <w:rPr>
          <w:rFonts w:eastAsia="GaramondPremrPro" w:cs="Times New Roman"/>
          <w:color w:val="auto"/>
        </w:rPr>
        <w:t xml:space="preserve">, </w:t>
      </w:r>
      <w:proofErr w:type="spellStart"/>
      <w:r w:rsidRPr="00866DED">
        <w:rPr>
          <w:rFonts w:eastAsia="GaramondPremrPro" w:cs="Times New Roman"/>
          <w:color w:val="auto"/>
        </w:rPr>
        <w:t>Miralpeix</w:t>
      </w:r>
      <w:proofErr w:type="spellEnd"/>
      <w:r w:rsidRPr="00866DED">
        <w:rPr>
          <w:rFonts w:eastAsia="GaramondPremrPro" w:cs="Times New Roman"/>
          <w:color w:val="auto"/>
        </w:rPr>
        <w:t xml:space="preserve"> </w:t>
      </w:r>
      <w:r w:rsidR="008117A5" w:rsidRPr="00866DED">
        <w:rPr>
          <w:rFonts w:eastAsia="GaramondPremrPro" w:cs="Times New Roman"/>
          <w:color w:val="auto"/>
        </w:rPr>
        <w:t>&amp;</w:t>
      </w:r>
      <w:r w:rsidRPr="00866DED">
        <w:rPr>
          <w:rFonts w:eastAsia="GaramondPremrPro" w:cs="Times New Roman"/>
          <w:color w:val="auto"/>
        </w:rPr>
        <w:t xml:space="preserve"> Pérez-Vidal 2018).</w:t>
      </w:r>
    </w:p>
    <w:p w14:paraId="625077BE" w14:textId="7725C806" w:rsidR="00241B5B" w:rsidRDefault="00BB040A">
      <w:r>
        <w:rPr>
          <w:rFonts w:eastAsia="GaramondPremrPro" w:cs="Times New Roman"/>
        </w:rPr>
        <w:t xml:space="preserve">Regarding learners’ individual differences, age seems to play a role, as SA has </w:t>
      </w:r>
      <w:r w:rsidR="00777E5B">
        <w:rPr>
          <w:rFonts w:eastAsia="GaramondPremrPro" w:cs="Times New Roman"/>
        </w:rPr>
        <w:t xml:space="preserve">been </w:t>
      </w:r>
      <w:r>
        <w:rPr>
          <w:rFonts w:eastAsia="GaramondPremrPro" w:cs="Times New Roman"/>
        </w:rPr>
        <w:t>shown to be more beneficial for children than for adults in relative terms (</w:t>
      </w:r>
      <w:proofErr w:type="spellStart"/>
      <w:r>
        <w:rPr>
          <w:rFonts w:eastAsia="GaramondPremrPro" w:cs="Times New Roman"/>
        </w:rPr>
        <w:t>Llanes</w:t>
      </w:r>
      <w:proofErr w:type="spellEnd"/>
      <w:r>
        <w:rPr>
          <w:rFonts w:eastAsia="GaramondPremrPro" w:cs="Times New Roman"/>
        </w:rPr>
        <w:t xml:space="preserve"> &amp; Muñoz 201</w:t>
      </w:r>
      <w:r w:rsidR="0092169E">
        <w:rPr>
          <w:rFonts w:eastAsia="GaramondPremrPro" w:cs="Times New Roman"/>
        </w:rPr>
        <w:t>3</w:t>
      </w:r>
      <w:r>
        <w:rPr>
          <w:rFonts w:eastAsia="GaramondPremrPro" w:cs="Times New Roman"/>
        </w:rPr>
        <w:t>). Regarding aptitude, a certain level of working memory (</w:t>
      </w:r>
      <w:proofErr w:type="spellStart"/>
      <w:r>
        <w:rPr>
          <w:rFonts w:eastAsia="GaramondPremrPro" w:cs="Times New Roman"/>
        </w:rPr>
        <w:t>Sunderman</w:t>
      </w:r>
      <w:proofErr w:type="spellEnd"/>
      <w:r>
        <w:rPr>
          <w:rFonts w:eastAsia="GaramondPremrPro" w:cs="Times New Roman"/>
        </w:rPr>
        <w:t xml:space="preserve"> &amp; Kroll 2009), phonological memory (O’Brien, </w:t>
      </w:r>
      <w:proofErr w:type="spellStart"/>
      <w:r>
        <w:rPr>
          <w:rFonts w:eastAsia="GaramondPremrPro" w:cs="Times New Roman"/>
        </w:rPr>
        <w:t>Segalowitz</w:t>
      </w:r>
      <w:proofErr w:type="spellEnd"/>
      <w:r>
        <w:rPr>
          <w:rFonts w:eastAsia="GaramondPremrPro" w:cs="Times New Roman"/>
        </w:rPr>
        <w:t xml:space="preserve">, Freed &amp; </w:t>
      </w:r>
      <w:proofErr w:type="spellStart"/>
      <w:r>
        <w:rPr>
          <w:rFonts w:eastAsia="GaramondPremrPro" w:cs="Times New Roman"/>
        </w:rPr>
        <w:t>Collentine</w:t>
      </w:r>
      <w:proofErr w:type="spellEnd"/>
      <w:r>
        <w:rPr>
          <w:rFonts w:eastAsia="GaramondPremrPro" w:cs="Times New Roman"/>
        </w:rPr>
        <w:t xml:space="preserve"> 2007) and processing speed (Taguchi 2008) seem to correlate with accurate L2 production, oral production and reception of pragmatic intentions, respectively. Finally, concerning the emotional variables underlying self-regulation during exchanges in the target language country, the expectation is that motivation will have a positive role and that anxiety, paired with the capacity for enjoyment, will </w:t>
      </w:r>
      <w:r w:rsidR="00777E5B">
        <w:rPr>
          <w:rFonts w:eastAsia="GaramondPremrPro" w:cs="Times New Roman"/>
        </w:rPr>
        <w:t>as well</w:t>
      </w:r>
      <w:r>
        <w:rPr>
          <w:rFonts w:eastAsia="GaramondPremrPro" w:cs="Times New Roman"/>
        </w:rPr>
        <w:t xml:space="preserve">. </w:t>
      </w:r>
      <w:proofErr w:type="spellStart"/>
      <w:r>
        <w:rPr>
          <w:rFonts w:eastAsia="GaramondPremrPro" w:cs="Times New Roman"/>
        </w:rPr>
        <w:t>Dewaele</w:t>
      </w:r>
      <w:proofErr w:type="spellEnd"/>
      <w:r>
        <w:rPr>
          <w:rFonts w:eastAsia="GaramondPremrPro" w:cs="Times New Roman"/>
        </w:rPr>
        <w:t xml:space="preserve">, </w:t>
      </w:r>
      <w:proofErr w:type="spellStart"/>
      <w:r>
        <w:rPr>
          <w:rFonts w:eastAsia="GaramondPremrPro" w:cs="Times New Roman"/>
        </w:rPr>
        <w:t>Comanaru</w:t>
      </w:r>
      <w:proofErr w:type="spellEnd"/>
      <w:r>
        <w:rPr>
          <w:rFonts w:eastAsia="GaramondPremrPro" w:cs="Times New Roman"/>
        </w:rPr>
        <w:t xml:space="preserve"> &amp; </w:t>
      </w:r>
      <w:proofErr w:type="spellStart"/>
      <w:r>
        <w:rPr>
          <w:rFonts w:eastAsia="GaramondPremrPro" w:cs="Times New Roman"/>
        </w:rPr>
        <w:t>Faraco</w:t>
      </w:r>
      <w:proofErr w:type="spellEnd"/>
      <w:r>
        <w:rPr>
          <w:rFonts w:eastAsia="GaramondPremrPro" w:cs="Times New Roman"/>
        </w:rPr>
        <w:t xml:space="preserve"> (2015) have found that SA benefits emotional stability, self-confidence and resourcefulness.  While identity goes through a process of repositioning, this</w:t>
      </w:r>
      <w:r w:rsidR="00777E5B">
        <w:rPr>
          <w:rFonts w:eastAsia="GaramondPremrPro" w:cs="Times New Roman"/>
        </w:rPr>
        <w:t xml:space="preserve"> process</w:t>
      </w:r>
      <w:r>
        <w:rPr>
          <w:rFonts w:eastAsia="GaramondPremrPro" w:cs="Times New Roman"/>
        </w:rPr>
        <w:t xml:space="preserve"> is not exempt from difficulties, which often conditions degree of contact with target language speakers while abroad. More </w:t>
      </w:r>
      <w:r w:rsidR="001E64CB">
        <w:rPr>
          <w:rFonts w:eastAsia="GaramondPremrPro" w:cs="Times New Roman"/>
        </w:rPr>
        <w:t>willingness to communicate</w:t>
      </w:r>
      <w:r>
        <w:rPr>
          <w:rFonts w:eastAsia="GaramondPremrPro" w:cs="Times New Roman"/>
        </w:rPr>
        <w:t xml:space="preserve"> and less </w:t>
      </w:r>
      <w:r w:rsidR="001E64CB">
        <w:rPr>
          <w:rFonts w:eastAsia="GaramondPremrPro" w:cs="Times New Roman"/>
        </w:rPr>
        <w:t>foreign language anxiety</w:t>
      </w:r>
      <w:ins w:id="8" w:author="UIC" w:date="2018-04-25T10:39:00Z">
        <w:r w:rsidR="007171A3">
          <w:rPr>
            <w:rFonts w:eastAsia="GaramondPremrPro" w:cs="Times New Roman"/>
          </w:rPr>
          <w:t xml:space="preserve"> </w:t>
        </w:r>
      </w:ins>
      <w:r>
        <w:rPr>
          <w:rFonts w:eastAsia="GaramondPremrPro" w:cs="Times New Roman"/>
        </w:rPr>
        <w:t>seem to obtain during SA (</w:t>
      </w:r>
      <w:proofErr w:type="spellStart"/>
      <w:r>
        <w:rPr>
          <w:rFonts w:eastAsia="GaramondPremrPro" w:cs="Times New Roman"/>
        </w:rPr>
        <w:t>Dewaele</w:t>
      </w:r>
      <w:proofErr w:type="spellEnd"/>
      <w:r>
        <w:rPr>
          <w:rFonts w:eastAsia="GaramondPremrPro" w:cs="Times New Roman"/>
        </w:rPr>
        <w:t xml:space="preserve"> &amp; Wei 2013; </w:t>
      </w:r>
      <w:proofErr w:type="spellStart"/>
      <w:r>
        <w:rPr>
          <w:rFonts w:eastAsia="GaramondPremrPro" w:cs="Times New Roman"/>
        </w:rPr>
        <w:t>Dewaele</w:t>
      </w:r>
      <w:proofErr w:type="spellEnd"/>
      <w:r>
        <w:rPr>
          <w:rFonts w:eastAsia="GaramondPremrPro" w:cs="Times New Roman"/>
        </w:rPr>
        <w:t xml:space="preserve">, </w:t>
      </w:r>
      <w:proofErr w:type="spellStart"/>
      <w:r>
        <w:rPr>
          <w:rFonts w:eastAsia="GaramondPremrPro" w:cs="Times New Roman"/>
        </w:rPr>
        <w:t>Comanaru</w:t>
      </w:r>
      <w:proofErr w:type="spellEnd"/>
      <w:r>
        <w:rPr>
          <w:rFonts w:eastAsia="GaramondPremrPro" w:cs="Times New Roman"/>
        </w:rPr>
        <w:t xml:space="preserve"> &amp; </w:t>
      </w:r>
      <w:proofErr w:type="spellStart"/>
      <w:r>
        <w:rPr>
          <w:rFonts w:eastAsia="GaramondPremrPro" w:cs="Times New Roman"/>
        </w:rPr>
        <w:t>Faraco</w:t>
      </w:r>
      <w:proofErr w:type="spellEnd"/>
      <w:r>
        <w:rPr>
          <w:rFonts w:eastAsia="GaramondPremrPro" w:cs="Times New Roman"/>
        </w:rPr>
        <w:t xml:space="preserve"> 2015). </w:t>
      </w:r>
    </w:p>
    <w:p w14:paraId="440EAC5C" w14:textId="6B50EAA5" w:rsidR="00241B5B" w:rsidRDefault="00BB040A">
      <w:r>
        <w:rPr>
          <w:lang w:val="en-GB"/>
        </w:rPr>
        <w:t xml:space="preserve">Turning to the third type of context, </w:t>
      </w:r>
      <w:r w:rsidR="001E64CB">
        <w:rPr>
          <w:lang w:val="en-GB"/>
        </w:rPr>
        <w:t xml:space="preserve">although it is still in its infancy, </w:t>
      </w:r>
      <w:r>
        <w:rPr>
          <w:lang w:val="en-GB"/>
        </w:rPr>
        <w:t>immersion, the integration of content and language as an educational approach in primary, secondary (CLIL) and tertiary level</w:t>
      </w:r>
      <w:r w:rsidR="00777E5B">
        <w:rPr>
          <w:lang w:val="en-GB"/>
        </w:rPr>
        <w:t>s</w:t>
      </w:r>
      <w:r>
        <w:rPr>
          <w:lang w:val="en-GB"/>
        </w:rPr>
        <w:t xml:space="preserve"> (ICL)</w:t>
      </w:r>
      <w:r w:rsidR="001E64CB">
        <w:rPr>
          <w:lang w:val="en-GB"/>
        </w:rPr>
        <w:t>,</w:t>
      </w:r>
      <w:r>
        <w:rPr>
          <w:lang w:val="en-GB"/>
        </w:rPr>
        <w:t xml:space="preserve"> has also given rise to a sizeable </w:t>
      </w:r>
      <w:r>
        <w:rPr>
          <w:lang w:val="en-GB"/>
        </w:rPr>
        <w:lastRenderedPageBreak/>
        <w:t>number of research studies (</w:t>
      </w:r>
      <w:r w:rsidR="00777E5B">
        <w:rPr>
          <w:lang w:val="en-GB"/>
        </w:rPr>
        <w:t xml:space="preserve">such </w:t>
      </w:r>
      <w:r>
        <w:rPr>
          <w:lang w:val="en-GB"/>
        </w:rPr>
        <w:t xml:space="preserve">as for example: </w:t>
      </w:r>
      <w:proofErr w:type="spellStart"/>
      <w:r>
        <w:rPr>
          <w:lang w:val="en-GB"/>
        </w:rPr>
        <w:t>Admira</w:t>
      </w:r>
      <w:r w:rsidR="007111C6">
        <w:rPr>
          <w:lang w:val="en-GB"/>
        </w:rPr>
        <w:t>a</w:t>
      </w:r>
      <w:r>
        <w:rPr>
          <w:lang w:val="en-GB"/>
        </w:rPr>
        <w:t>l</w:t>
      </w:r>
      <w:proofErr w:type="spellEnd"/>
      <w:r>
        <w:rPr>
          <w:lang w:val="en-GB"/>
        </w:rPr>
        <w:t xml:space="preserve">, </w:t>
      </w:r>
      <w:proofErr w:type="spellStart"/>
      <w:r>
        <w:rPr>
          <w:lang w:val="en-GB"/>
        </w:rPr>
        <w:t>Westhof</w:t>
      </w:r>
      <w:proofErr w:type="spellEnd"/>
      <w:r>
        <w:rPr>
          <w:lang w:val="en-GB"/>
        </w:rPr>
        <w:t xml:space="preserve"> &amp; De Boot 2006; </w:t>
      </w:r>
      <w:r w:rsidRPr="00F61D59">
        <w:rPr>
          <w:color w:val="auto"/>
          <w:lang w:val="en-GB"/>
        </w:rPr>
        <w:t>Dalton-Puffer 2008</w:t>
      </w:r>
      <w:r>
        <w:rPr>
          <w:lang w:val="en-GB"/>
        </w:rPr>
        <w:t xml:space="preserve">; Airey 2012; </w:t>
      </w:r>
      <w:proofErr w:type="spellStart"/>
      <w:r>
        <w:rPr>
          <w:lang w:val="en-GB"/>
        </w:rPr>
        <w:t>Cenoz</w:t>
      </w:r>
      <w:proofErr w:type="spellEnd"/>
      <w:r>
        <w:rPr>
          <w:lang w:val="en-GB"/>
        </w:rPr>
        <w:t xml:space="preserve">, Genesee &amp; </w:t>
      </w:r>
      <w:proofErr w:type="spellStart"/>
      <w:r>
        <w:rPr>
          <w:lang w:val="en-GB"/>
        </w:rPr>
        <w:t>Görter</w:t>
      </w:r>
      <w:proofErr w:type="spellEnd"/>
      <w:r>
        <w:rPr>
          <w:lang w:val="en-GB"/>
        </w:rPr>
        <w:t xml:space="preserve"> 2014). The integration of content and language in higher education (ICLHE) came to be recognized in its own right in 2004, with the first conference examining this context,</w:t>
      </w:r>
      <w:r w:rsidR="00777E5B">
        <w:rPr>
          <w:lang w:val="en-GB"/>
        </w:rPr>
        <w:t xml:space="preserve"> </w:t>
      </w:r>
      <w:r>
        <w:rPr>
          <w:lang w:val="en-GB"/>
        </w:rPr>
        <w:t xml:space="preserve">and has steadily grown to this day (Wilkinson 2004). </w:t>
      </w:r>
    </w:p>
    <w:p w14:paraId="01F71453" w14:textId="199F8DB3" w:rsidR="00241B5B" w:rsidRDefault="00BB040A">
      <w:r>
        <w:rPr>
          <w:lang w:val="en-GB"/>
        </w:rPr>
        <w:t>Findings from immersion and CLIL contexts, abundantly examined in the SLA literature, report that CLIL and immersion learners demonstrate language gains superior to learners who participate in FI alone, with equal or superior content learning outcomes (</w:t>
      </w:r>
      <w:proofErr w:type="spellStart"/>
      <w:r w:rsidR="00F45544">
        <w:rPr>
          <w:lang w:val="en-GB"/>
        </w:rPr>
        <w:t>Wesche</w:t>
      </w:r>
      <w:proofErr w:type="spellEnd"/>
      <w:r w:rsidR="00F45544">
        <w:rPr>
          <w:lang w:val="en-GB"/>
        </w:rPr>
        <w:t xml:space="preserve"> &amp; </w:t>
      </w:r>
      <w:proofErr w:type="spellStart"/>
      <w:r w:rsidR="00F45544">
        <w:rPr>
          <w:lang w:val="en-GB"/>
        </w:rPr>
        <w:t>Skehan</w:t>
      </w:r>
      <w:proofErr w:type="spellEnd"/>
      <w:r w:rsidR="00F45544">
        <w:rPr>
          <w:lang w:val="en-GB"/>
        </w:rPr>
        <w:t xml:space="preserve"> 2002; </w:t>
      </w:r>
      <w:r>
        <w:rPr>
          <w:lang w:val="en-GB"/>
        </w:rPr>
        <w:t xml:space="preserve">Genesee 2004; Jiménez </w:t>
      </w:r>
      <w:proofErr w:type="spellStart"/>
      <w:r>
        <w:rPr>
          <w:lang w:val="en-GB"/>
        </w:rPr>
        <w:t>Catalán</w:t>
      </w:r>
      <w:proofErr w:type="spellEnd"/>
      <w:r>
        <w:rPr>
          <w:lang w:val="en-GB"/>
        </w:rPr>
        <w:t xml:space="preserve">, Ruiz de </w:t>
      </w:r>
      <w:proofErr w:type="spellStart"/>
      <w:r>
        <w:rPr>
          <w:lang w:val="en-GB"/>
        </w:rPr>
        <w:t>Zarobe</w:t>
      </w:r>
      <w:proofErr w:type="spellEnd"/>
      <w:r>
        <w:rPr>
          <w:lang w:val="en-GB"/>
        </w:rPr>
        <w:t xml:space="preserve"> &amp; </w:t>
      </w:r>
      <w:proofErr w:type="spellStart"/>
      <w:r>
        <w:rPr>
          <w:lang w:val="en-GB"/>
        </w:rPr>
        <w:t>Cenoz</w:t>
      </w:r>
      <w:proofErr w:type="spellEnd"/>
      <w:r>
        <w:rPr>
          <w:lang w:val="en-GB"/>
        </w:rPr>
        <w:t xml:space="preserve"> 2006; </w:t>
      </w:r>
      <w:proofErr w:type="spellStart"/>
      <w:r>
        <w:rPr>
          <w:lang w:val="en-GB"/>
        </w:rPr>
        <w:t>Seikkula-Leino</w:t>
      </w:r>
      <w:proofErr w:type="spellEnd"/>
      <w:r>
        <w:rPr>
          <w:lang w:val="en-GB"/>
        </w:rPr>
        <w:t xml:space="preserve"> 2007). Specifically, gains are reported in receptive skills, vocabulary, morphology, and fluency</w:t>
      </w:r>
      <w:r w:rsidR="00F45544">
        <w:rPr>
          <w:lang w:val="en-GB"/>
        </w:rPr>
        <w:t>,</w:t>
      </w:r>
      <w:r>
        <w:rPr>
          <w:lang w:val="en-GB"/>
        </w:rPr>
        <w:t xml:space="preserve"> whereas fewer gains have been observed </w:t>
      </w:r>
      <w:r w:rsidRPr="007171A3">
        <w:rPr>
          <w:lang w:val="en-GB"/>
        </w:rPr>
        <w:t>according to syntax, writing, pronunciation and pragmatics (</w:t>
      </w:r>
      <w:r w:rsidRPr="00F61D59">
        <w:rPr>
          <w:color w:val="auto"/>
          <w:lang w:val="en-GB"/>
        </w:rPr>
        <w:t>Dalton-Puffer 2008)</w:t>
      </w:r>
      <w:r w:rsidR="001E64CB" w:rsidRPr="00F61D59">
        <w:rPr>
          <w:color w:val="auto"/>
          <w:lang w:val="en-GB"/>
        </w:rPr>
        <w:t xml:space="preserve">, </w:t>
      </w:r>
      <w:r w:rsidR="001E64CB" w:rsidRPr="007171A3">
        <w:rPr>
          <w:lang w:val="en-GB"/>
        </w:rPr>
        <w:t>although results may be mixed (Pérez-Vidal &amp; Roquet 2014)</w:t>
      </w:r>
      <w:r w:rsidRPr="007171A3">
        <w:rPr>
          <w:lang w:val="en-GB"/>
        </w:rPr>
        <w:t>. Research on non-linguistic</w:t>
      </w:r>
      <w:r>
        <w:rPr>
          <w:lang w:val="en-GB"/>
        </w:rPr>
        <w:t xml:space="preserve"> outcomes </w:t>
      </w:r>
      <w:r w:rsidR="00F45544">
        <w:rPr>
          <w:lang w:val="en-GB"/>
        </w:rPr>
        <w:t xml:space="preserve">has </w:t>
      </w:r>
      <w:r>
        <w:rPr>
          <w:lang w:val="en-GB"/>
        </w:rPr>
        <w:t>found that CLIL learners seem to be more motivated, or that CLIL can maintain students’ interests and change attitudes towards multilingualism. Moreover, students generally perceive CLIL participation as a positive experience (</w:t>
      </w:r>
      <w:proofErr w:type="spellStart"/>
      <w:r>
        <w:rPr>
          <w:lang w:val="en-GB"/>
        </w:rPr>
        <w:t>Lasagabaster</w:t>
      </w:r>
      <w:proofErr w:type="spellEnd"/>
      <w:r>
        <w:rPr>
          <w:lang w:val="en-GB"/>
        </w:rPr>
        <w:t xml:space="preserve"> &amp; Sierra 2009). </w:t>
      </w:r>
    </w:p>
    <w:p w14:paraId="7ED371E4" w14:textId="62FB3346" w:rsidR="00241B5B" w:rsidRDefault="00BB040A">
      <w:r>
        <w:rPr>
          <w:lang w:val="en-GB"/>
        </w:rPr>
        <w:t>Turning now to adult education, the main focus of this monograph, a large body of research has been generated within the frame of ICLHE which is</w:t>
      </w:r>
      <w:r>
        <w:t xml:space="preserve"> specifically interested in the widespread implementation of English-taught programs at mainly post graduate levels. This has come to be known as English medium instruction (EMI) which is characterized as a setting where English is used as a medium for instruction</w:t>
      </w:r>
      <w:r w:rsidRPr="007753DA">
        <w:t xml:space="preserve"> by, and for </w:t>
      </w:r>
      <w:r>
        <w:t>non-native English speakers in non-English speaking environments (</w:t>
      </w:r>
      <w:proofErr w:type="spellStart"/>
      <w:r>
        <w:rPr>
          <w:iCs/>
        </w:rPr>
        <w:t>Hellekjaer</w:t>
      </w:r>
      <w:proofErr w:type="spellEnd"/>
      <w:r>
        <w:rPr>
          <w:iCs/>
        </w:rPr>
        <w:t xml:space="preserve"> &amp; </w:t>
      </w:r>
      <w:proofErr w:type="spellStart"/>
      <w:r>
        <w:rPr>
          <w:iCs/>
        </w:rPr>
        <w:t>Hellekjaer</w:t>
      </w:r>
      <w:proofErr w:type="spellEnd"/>
      <w:r>
        <w:rPr>
          <w:iCs/>
        </w:rPr>
        <w:t xml:space="preserve"> 2015). </w:t>
      </w:r>
      <w:r>
        <w:t>Researchers in this field have begun investigating the phenomen</w:t>
      </w:r>
      <w:r w:rsidR="007753DA">
        <w:t>on</w:t>
      </w:r>
      <w:r>
        <w:t xml:space="preserve"> from a wide variety of angles, for example by looking at the implementation and policy making end of the spectrum (Tudor 2007). What has been found is that the implementation of EMI must be carefully managed in order not to create tensions, considering the role of the first language, attitudes towards English, and the widespread effects of internationalization, not only affecting faculty and students, but also governing bodies and administration (</w:t>
      </w:r>
      <w:proofErr w:type="spellStart"/>
      <w:r>
        <w:t>Doiz</w:t>
      </w:r>
      <w:proofErr w:type="spellEnd"/>
      <w:r>
        <w:t xml:space="preserve">, </w:t>
      </w:r>
      <w:proofErr w:type="spellStart"/>
      <w:r>
        <w:t>Lasagabaster</w:t>
      </w:r>
      <w:proofErr w:type="spellEnd"/>
      <w:r>
        <w:t xml:space="preserve"> &amp; Sierra 2014). Others report on beliefs, attitudes and challenges from both the student/learner perspective and the faculty/institution’s perspective. Findings show that stakeholders in EMI relate English instruction to internationalization very clearly, with some believing that one cannot exist without the other (Henry &amp; Goddard 2015). This belief </w:t>
      </w:r>
      <w:r w:rsidR="00F551ED">
        <w:t xml:space="preserve">also </w:t>
      </w:r>
      <w:r>
        <w:t>proves to be a strong motivator for students to enroll in EMI courses (</w:t>
      </w:r>
      <w:proofErr w:type="spellStart"/>
      <w:r>
        <w:t>Margić</w:t>
      </w:r>
      <w:proofErr w:type="spellEnd"/>
      <w:r>
        <w:t xml:space="preserve"> &amp; </w:t>
      </w:r>
      <w:proofErr w:type="spellStart"/>
      <w:r>
        <w:t>Žeželić</w:t>
      </w:r>
      <w:proofErr w:type="spellEnd"/>
      <w:r>
        <w:t xml:space="preserve"> 2015), although </w:t>
      </w:r>
      <w:r w:rsidR="00F551ED">
        <w:t xml:space="preserve">the experience </w:t>
      </w:r>
      <w:r>
        <w:t>does not always meet their expectations regarding language improvement and more support is often desired (</w:t>
      </w:r>
      <w:proofErr w:type="spellStart"/>
      <w:r>
        <w:t>Sert</w:t>
      </w:r>
      <w:proofErr w:type="spellEnd"/>
      <w:r>
        <w:t xml:space="preserve"> 2008). Finally, perhaps the least investigated aspect of EMI involves the assessment of outcomes measured in linguistic as well as non-linguistic terms. </w:t>
      </w:r>
    </w:p>
    <w:p w14:paraId="10C52B73" w14:textId="4ACEC6B8" w:rsidR="00241B5B" w:rsidRDefault="00BB040A">
      <w:r>
        <w:t>On the one hand there are investigations looking at non-linguistic effects from EMI participation (</w:t>
      </w:r>
      <w:r w:rsidR="00F551ED">
        <w:t xml:space="preserve">Gao 2008; </w:t>
      </w:r>
      <w:r w:rsidRPr="00F61D59">
        <w:rPr>
          <w:color w:val="auto"/>
        </w:rPr>
        <w:t>G</w:t>
      </w:r>
      <w:r w:rsidR="007111C6" w:rsidRPr="00F61D59">
        <w:rPr>
          <w:color w:val="auto"/>
        </w:rPr>
        <w:t>onzá</w:t>
      </w:r>
      <w:r w:rsidRPr="00F61D59">
        <w:rPr>
          <w:color w:val="auto"/>
        </w:rPr>
        <w:t xml:space="preserve">lez </w:t>
      </w:r>
      <w:proofErr w:type="spellStart"/>
      <w:r w:rsidRPr="00F61D59">
        <w:rPr>
          <w:color w:val="auto"/>
        </w:rPr>
        <w:t>Ardeo</w:t>
      </w:r>
      <w:proofErr w:type="spellEnd"/>
      <w:r w:rsidRPr="00F61D59">
        <w:rPr>
          <w:color w:val="auto"/>
        </w:rPr>
        <w:t xml:space="preserve"> 2016). </w:t>
      </w:r>
      <w:r>
        <w:t xml:space="preserve">Research shows that a gradual implementation supporting both faculty and students is the most effective for maintaining and creating positive attitudes and motivation (Chen &amp; </w:t>
      </w:r>
      <w:proofErr w:type="spellStart"/>
      <w:r>
        <w:t>Kraklow</w:t>
      </w:r>
      <w:proofErr w:type="spellEnd"/>
      <w:r>
        <w:t xml:space="preserve"> 2015). On the other hand, there are studies regarding the content learning implications of learning through a foreign language (</w:t>
      </w:r>
      <w:proofErr w:type="spellStart"/>
      <w:proofErr w:type="gramStart"/>
      <w:r>
        <w:t>Dafouz</w:t>
      </w:r>
      <w:proofErr w:type="spellEnd"/>
      <w:r>
        <w:t xml:space="preserve">  2014</w:t>
      </w:r>
      <w:proofErr w:type="gramEnd"/>
      <w:r>
        <w:t>). It has been argued that upon completion of a degree program there is no difference in content knowledge (</w:t>
      </w:r>
      <w:proofErr w:type="spellStart"/>
      <w:r>
        <w:rPr>
          <w:lang w:val="en-CA"/>
        </w:rPr>
        <w:t>Dafouz</w:t>
      </w:r>
      <w:proofErr w:type="spellEnd"/>
      <w:r>
        <w:rPr>
          <w:lang w:val="en-CA"/>
        </w:rPr>
        <w:t xml:space="preserve"> &amp; </w:t>
      </w:r>
      <w:r>
        <w:t>Camacho-</w:t>
      </w:r>
      <w:proofErr w:type="spellStart"/>
      <w:r>
        <w:t>Miñano</w:t>
      </w:r>
      <w:proofErr w:type="spellEnd"/>
      <w:r>
        <w:t xml:space="preserve"> 2016). A few studies investigating language outcomes from such a context (Lei &amp; Hu 2014; Ament &amp; Pérez Vidal </w:t>
      </w:r>
      <w:r>
        <w:lastRenderedPageBreak/>
        <w:t xml:space="preserve">2015; </w:t>
      </w:r>
      <w:proofErr w:type="spellStart"/>
      <w:r>
        <w:t>Ritcher</w:t>
      </w:r>
      <w:proofErr w:type="spellEnd"/>
      <w:r>
        <w:t xml:space="preserve"> 2017) show little evidence of language improvement from EMI participation. They also reveal that at this point there is simply not enough research to point to any clear conclusions. EMI is growing rapidly around the world and its close relationship with internationalization will ensure its continuance for time to come. What must be kept in mind is that, in order to properly implement, benefit from, and provide appropriate support to faculty and institutions offering EMI instruction, and maintain quality education, more research on this context must be carried out, specifically considering both linguistic and non-linguistic effects, which is precisely what this monograph aims to bring to light. </w:t>
      </w:r>
    </w:p>
    <w:p w14:paraId="7720894E" w14:textId="7A3FC28B" w:rsidR="00241B5B" w:rsidRDefault="00BB040A">
      <w:r>
        <w:rPr>
          <w:lang w:val="en-GB"/>
        </w:rPr>
        <w:t>However, to our knowledge, no publication exists which places the three contexts along the continuum already mentioned, as suggested in Pérez-Vidal (2011</w:t>
      </w:r>
      <w:r w:rsidR="00731804">
        <w:rPr>
          <w:lang w:val="en-GB"/>
        </w:rPr>
        <w:t>;</w:t>
      </w:r>
      <w:r>
        <w:rPr>
          <w:lang w:val="en-GB"/>
        </w:rPr>
        <w:t xml:space="preserve"> 2014</w:t>
      </w:r>
      <w:r w:rsidR="0030466A">
        <w:rPr>
          <w:lang w:val="en-GB"/>
        </w:rPr>
        <w:t>b</w:t>
      </w:r>
      <w:r>
        <w:rPr>
          <w:lang w:val="en-GB"/>
        </w:rPr>
        <w:t>) with SA as ‘the most naturalistic’ context on one extreme, ISLA on the other, and ICL somewhere in between. The present monograph seeks to make a first attempt at filling such a gap, by including a number of studies analysing the effects of EMI, and another series of studies doing the same with SA, in contrast with ISLA. In such a comparison it is further assumed that EMI programmes are often experienced at the home institution either as an ‘international experience at home’ (internationalization at home), or as a preparation for the ‘real’ experience o</w:t>
      </w:r>
      <w:r w:rsidRPr="00322127">
        <w:t>f a</w:t>
      </w:r>
      <w:r w:rsidR="00322127">
        <w:t>n</w:t>
      </w:r>
      <w:r w:rsidRPr="00322127">
        <w:t xml:space="preserve"> S</w:t>
      </w:r>
      <w:r>
        <w:rPr>
          <w:lang w:val="en-GB"/>
        </w:rPr>
        <w:t xml:space="preserve">A period spent in the target language country, in which learners will most probably be expected to regularly attend academic courses. In such a circumstance, whatever the local language, quite probably some of the courses offered, if not all, will be EMI courses for international students, that is, they will be what we call ‘international classrooms’ (Coleman 2013; Leask 2015). </w:t>
      </w:r>
    </w:p>
    <w:p w14:paraId="36406DD2" w14:textId="416393ED" w:rsidR="00241B5B" w:rsidRDefault="00BB040A">
      <w:r>
        <w:rPr>
          <w:lang w:val="en-GB"/>
        </w:rPr>
        <w:t xml:space="preserve">The monograph will thus be organized around the two contexts, EMI and SA, on the understanding that their effects will be contrasted with those obtained in ISLA, when appropriate. Both linguistic and non-linguistic phenomena will be investigated, employing quantitative but also qualitative methods, independently or combined. Regarding target countries in the immersion programmes examined, they include data from Spain and Colombia. Of the SA programmes scrutinized, data include exchanges having the following destinations: England, Ireland, France, Germany and Spain, in Europe, but also Canada, the USA, China, Brazil and Australia. The EMI chapters deal with tertiary level language learners, a section of the population which has received much less attention </w:t>
      </w:r>
      <w:r w:rsidR="00731804">
        <w:rPr>
          <w:lang w:val="en-GB"/>
        </w:rPr>
        <w:t xml:space="preserve">in </w:t>
      </w:r>
      <w:r>
        <w:rPr>
          <w:lang w:val="en-GB"/>
        </w:rPr>
        <w:t>research thus far, compared to secondary or primary learners</w:t>
      </w:r>
      <w:r w:rsidR="00413BCE">
        <w:rPr>
          <w:lang w:val="en-GB"/>
        </w:rPr>
        <w:t>, as mentioned above</w:t>
      </w:r>
      <w:r>
        <w:rPr>
          <w:lang w:val="en-GB"/>
        </w:rPr>
        <w:t>. Similarly, one SA chapter deals with adolescent learners, again a research population scarcely examined in such a context.</w:t>
      </w:r>
    </w:p>
    <w:p w14:paraId="60C1EE20" w14:textId="242EB3B5" w:rsidR="00241B5B" w:rsidRDefault="00A9623E">
      <w:r>
        <w:rPr>
          <w:lang w:val="en-GB"/>
        </w:rPr>
        <w:t xml:space="preserve">As for </w:t>
      </w:r>
      <w:r w:rsidR="00BB040A">
        <w:rPr>
          <w:lang w:val="en-GB"/>
        </w:rPr>
        <w:t xml:space="preserve">the internal organization of the volume, following the introduction by the editors, the first chapters will deal with EMI contexts of acquisition, and the remaining ones with SA contexts. </w:t>
      </w:r>
    </w:p>
    <w:p w14:paraId="0AD91D7E" w14:textId="2FF9270F" w:rsidR="00241B5B" w:rsidRPr="00B63E8E" w:rsidRDefault="00BB040A">
      <w:r w:rsidRPr="00B63E8E">
        <w:rPr>
          <w:lang w:val="en-GB"/>
        </w:rPr>
        <w:t xml:space="preserve">More specifically, we open up the monograph with four chapters devoted to the immersion context: three examine tertiary education data, and the last one primary and secondary. In Chapter 1, Dakota Thomas-Wilhelm and Carmen Pérez Vidal explore EMI in Catalonia, Spain, in contrast with ISLA, focusing on a syntactic phenomenon and </w:t>
      </w:r>
      <w:r w:rsidRPr="007753DA">
        <w:rPr>
          <w:lang w:val="en-GB"/>
        </w:rPr>
        <w:t xml:space="preserve">its cognitive correlates, </w:t>
      </w:r>
      <w:r w:rsidR="0034528C" w:rsidRPr="00B63E8E">
        <w:rPr>
          <w:lang w:val="en-GB"/>
        </w:rPr>
        <w:t xml:space="preserve">namely </w:t>
      </w:r>
      <w:r w:rsidRPr="007753DA">
        <w:rPr>
          <w:lang w:val="en-GB"/>
        </w:rPr>
        <w:t>English countable and uncountable nouns</w:t>
      </w:r>
      <w:r w:rsidRPr="00B63E8E">
        <w:rPr>
          <w:lang w:val="en-GB"/>
        </w:rPr>
        <w:t xml:space="preserve">. In Chapter 2, Jennifer Ament and </w:t>
      </w:r>
      <w:proofErr w:type="spellStart"/>
      <w:r w:rsidRPr="00B63E8E">
        <w:rPr>
          <w:lang w:val="en-GB"/>
        </w:rPr>
        <w:t>Júlia</w:t>
      </w:r>
      <w:proofErr w:type="spellEnd"/>
      <w:r w:rsidRPr="00B63E8E">
        <w:rPr>
          <w:lang w:val="en-GB"/>
        </w:rPr>
        <w:t xml:space="preserve"> </w:t>
      </w:r>
      <w:proofErr w:type="spellStart"/>
      <w:r w:rsidRPr="00B63E8E">
        <w:rPr>
          <w:lang w:val="en-GB"/>
        </w:rPr>
        <w:t>Barón</w:t>
      </w:r>
      <w:proofErr w:type="spellEnd"/>
      <w:r w:rsidRPr="00B63E8E">
        <w:rPr>
          <w:lang w:val="en-GB"/>
        </w:rPr>
        <w:t xml:space="preserve"> examine two EMI programmes with different intensity, also in Catalonia, looking into pragmatics, namely, the use </w:t>
      </w:r>
      <w:r w:rsidRPr="007753DA">
        <w:rPr>
          <w:lang w:val="en-GB"/>
        </w:rPr>
        <w:t xml:space="preserve">of English discourse markers and their acquisition in </w:t>
      </w:r>
      <w:r w:rsidRPr="007753DA">
        <w:rPr>
          <w:lang w:val="en-GB"/>
        </w:rPr>
        <w:lastRenderedPageBreak/>
        <w:t>the EMI context</w:t>
      </w:r>
      <w:r w:rsidRPr="00B63E8E">
        <w:rPr>
          <w:lang w:val="en-GB"/>
        </w:rPr>
        <w:t xml:space="preserve">. Chapter 3, by Sofia </w:t>
      </w:r>
      <w:proofErr w:type="spellStart"/>
      <w:r w:rsidRPr="00B63E8E">
        <w:rPr>
          <w:lang w:val="en-GB"/>
        </w:rPr>
        <w:t>Moratinos</w:t>
      </w:r>
      <w:proofErr w:type="spellEnd"/>
      <w:r w:rsidRPr="00B63E8E">
        <w:rPr>
          <w:lang w:val="en-GB"/>
        </w:rPr>
        <w:t>- Johnston, Maria Juan-</w:t>
      </w:r>
      <w:proofErr w:type="spellStart"/>
      <w:r w:rsidRPr="00B63E8E">
        <w:rPr>
          <w:lang w:val="en-GB"/>
        </w:rPr>
        <w:t>Garau</w:t>
      </w:r>
      <w:proofErr w:type="spellEnd"/>
      <w:r w:rsidRPr="00B63E8E">
        <w:rPr>
          <w:lang w:val="en-GB"/>
        </w:rPr>
        <w:t xml:space="preserve"> and Joana Salazar-</w:t>
      </w:r>
      <w:proofErr w:type="spellStart"/>
      <w:r w:rsidRPr="00B63E8E">
        <w:rPr>
          <w:lang w:val="en-GB"/>
        </w:rPr>
        <w:t>Noguera</w:t>
      </w:r>
      <w:proofErr w:type="spellEnd"/>
      <w:r w:rsidRPr="00B63E8E">
        <w:rPr>
          <w:lang w:val="en-GB"/>
        </w:rPr>
        <w:t xml:space="preserve">, analyses a non-linguistic issue, that is, learners’ </w:t>
      </w:r>
      <w:r w:rsidRPr="001B6F46">
        <w:rPr>
          <w:lang w:val="en-GB"/>
        </w:rPr>
        <w:t>linguistic self-confidence and perceived level of English according to the number of EMI subjects</w:t>
      </w:r>
      <w:r w:rsidRPr="00B63E8E">
        <w:rPr>
          <w:lang w:val="en-GB"/>
        </w:rPr>
        <w:t xml:space="preserve"> taken at university in the Balearic Islands, Spain. Chapter 4, by Isabel-Tejada Sánchez and Carmen Pérez-Vidal, closes the set of chapters devoted to immersion, by investigating the complexity, accuracy and fluency of written productions by young </w:t>
      </w:r>
      <w:r w:rsidRPr="001B6F46">
        <w:rPr>
          <w:color w:val="000000"/>
          <w:lang w:val="en-GB" w:eastAsia="en-US"/>
        </w:rPr>
        <w:t>EFL immersion learners in Colombia.</w:t>
      </w:r>
    </w:p>
    <w:p w14:paraId="464D1269" w14:textId="387708DB" w:rsidR="00241B5B" w:rsidRPr="00B63E8E" w:rsidRDefault="00BB040A">
      <w:r w:rsidRPr="00B63E8E">
        <w:rPr>
          <w:lang w:val="en-GB"/>
        </w:rPr>
        <w:t xml:space="preserve">Subsequently, the series of chapters on SA begins with Chapter </w:t>
      </w:r>
      <w:r w:rsidRPr="001B6F46">
        <w:rPr>
          <w:lang w:val="en-GB"/>
        </w:rPr>
        <w:t>5</w:t>
      </w:r>
      <w:r w:rsidRPr="00B63E8E">
        <w:rPr>
          <w:lang w:val="en-GB"/>
        </w:rPr>
        <w:t xml:space="preserve">, by Pilar Avello, which takes a fresh perspective and discusses the methodological intricacies associated with the </w:t>
      </w:r>
      <w:r w:rsidRPr="001B6F46">
        <w:rPr>
          <w:lang w:val="en-GB"/>
        </w:rPr>
        <w:t>measurement and analysis of pronunciation gains</w:t>
      </w:r>
      <w:r w:rsidRPr="00B63E8E">
        <w:rPr>
          <w:lang w:val="en-GB"/>
        </w:rPr>
        <w:t xml:space="preserve"> obtained during a sojourn abroad in an English-speaking country (England, Ireland, Canada, the US</w:t>
      </w:r>
      <w:r w:rsidR="00293688" w:rsidRPr="00B63E8E">
        <w:rPr>
          <w:lang w:val="en-GB"/>
        </w:rPr>
        <w:t>A</w:t>
      </w:r>
      <w:r w:rsidRPr="00B63E8E">
        <w:rPr>
          <w:lang w:val="en-GB"/>
        </w:rPr>
        <w:t xml:space="preserve">, Australia). Chapter 6 by Victoria </w:t>
      </w:r>
      <w:proofErr w:type="spellStart"/>
      <w:r w:rsidRPr="00B63E8E">
        <w:rPr>
          <w:lang w:val="en-GB"/>
        </w:rPr>
        <w:t>Monge</w:t>
      </w:r>
      <w:proofErr w:type="spellEnd"/>
      <w:r w:rsidRPr="00B63E8E">
        <w:rPr>
          <w:lang w:val="en-GB"/>
        </w:rPr>
        <w:t xml:space="preserve"> and Angelica </w:t>
      </w:r>
      <w:proofErr w:type="spellStart"/>
      <w:r w:rsidRPr="00B63E8E">
        <w:rPr>
          <w:lang w:val="en-GB"/>
        </w:rPr>
        <w:t>Carlet</w:t>
      </w:r>
      <w:proofErr w:type="spellEnd"/>
      <w:r w:rsidRPr="00B63E8E">
        <w:rPr>
          <w:lang w:val="en-GB"/>
        </w:rPr>
        <w:t xml:space="preserve">, contrasts ISLA and SA. These authors compare </w:t>
      </w:r>
      <w:r w:rsidRPr="001B6F46">
        <w:rPr>
          <w:color w:val="222222"/>
          <w:lang w:val="en-GB"/>
        </w:rPr>
        <w:t>L2 phonological development</w:t>
      </w:r>
      <w:r w:rsidRPr="00B63E8E">
        <w:rPr>
          <w:color w:val="222222"/>
          <w:lang w:val="en-GB"/>
        </w:rPr>
        <w:t>, following a three-month period in any of the above</w:t>
      </w:r>
      <w:r w:rsidR="00293688" w:rsidRPr="00B63E8E">
        <w:rPr>
          <w:color w:val="222222"/>
          <w:lang w:val="en-GB"/>
        </w:rPr>
        <w:t>-</w:t>
      </w:r>
      <w:r w:rsidRPr="00B63E8E">
        <w:rPr>
          <w:color w:val="222222"/>
          <w:lang w:val="en-GB"/>
        </w:rPr>
        <w:t xml:space="preserve">mentioned English-speaking countries, while controlling for proficiency level, in an attempt to follow up on Mora’s (2008) seminal study with a reverse design. In </w:t>
      </w:r>
      <w:r w:rsidRPr="00B63E8E">
        <w:rPr>
          <w:lang w:val="en-GB"/>
        </w:rPr>
        <w:t>Chapter 7 Carmen del Rio, Maria Juan-</w:t>
      </w:r>
      <w:proofErr w:type="spellStart"/>
      <w:r w:rsidRPr="00B63E8E">
        <w:rPr>
          <w:lang w:val="en-GB"/>
        </w:rPr>
        <w:t>Garau</w:t>
      </w:r>
      <w:proofErr w:type="spellEnd"/>
      <w:r w:rsidRPr="00B63E8E">
        <w:rPr>
          <w:lang w:val="en-GB"/>
        </w:rPr>
        <w:t xml:space="preserve"> and Carmen Pérez-Vidal contrast the impact of a three-month </w:t>
      </w:r>
      <w:r w:rsidRPr="001B6F46">
        <w:rPr>
          <w:lang w:val="en-GB"/>
        </w:rPr>
        <w:t>SA period and FI at home</w:t>
      </w:r>
      <w:r w:rsidRPr="00B63E8E">
        <w:rPr>
          <w:lang w:val="en-GB"/>
        </w:rPr>
        <w:t xml:space="preserve">, in the case of </w:t>
      </w:r>
      <w:r w:rsidRPr="001B6F46">
        <w:rPr>
          <w:lang w:val="en-GB"/>
        </w:rPr>
        <w:t>adolescent EFL learners</w:t>
      </w:r>
      <w:r w:rsidRPr="00B63E8E">
        <w:rPr>
          <w:lang w:val="en-GB"/>
        </w:rPr>
        <w:t xml:space="preserve">, an age band which has received comparatively less attention than others, focusing on the learners’ </w:t>
      </w:r>
      <w:r w:rsidRPr="001B6F46">
        <w:rPr>
          <w:lang w:val="en-GB"/>
        </w:rPr>
        <w:t>foreign accent and comprehensibility</w:t>
      </w:r>
      <w:r w:rsidRPr="00B63E8E">
        <w:rPr>
          <w:lang w:val="en-GB"/>
        </w:rPr>
        <w:t xml:space="preserve">, as judged by a group of non-native listeners, with the objective of assessing progress, following </w:t>
      </w:r>
      <w:proofErr w:type="spellStart"/>
      <w:r w:rsidRPr="00B63E8E">
        <w:rPr>
          <w:lang w:val="en-GB"/>
        </w:rPr>
        <w:t>Trofimovich</w:t>
      </w:r>
      <w:proofErr w:type="spellEnd"/>
      <w:r w:rsidRPr="00B63E8E">
        <w:rPr>
          <w:lang w:val="en-GB"/>
        </w:rPr>
        <w:t xml:space="preserve"> &amp; Isaacs (2012). </w:t>
      </w:r>
      <w:r w:rsidRPr="001B6F46">
        <w:rPr>
          <w:rStyle w:val="normaltextrun"/>
          <w:color w:val="222222"/>
          <w:shd w:val="clear" w:color="auto" w:fill="FFFFFF"/>
          <w:lang w:val="en-GB"/>
        </w:rPr>
        <w:t>Motivation, identity and international posture</w:t>
      </w:r>
      <w:r w:rsidRPr="00B63E8E">
        <w:rPr>
          <w:rStyle w:val="normaltextrun"/>
          <w:color w:val="222222"/>
          <w:shd w:val="clear" w:color="auto" w:fill="FFFFFF"/>
          <w:lang w:val="en-GB"/>
        </w:rPr>
        <w:t xml:space="preserve"> is the focus of Chapter 8, in which Leah Geoghegan compares tertiary level students spending a SA in an </w:t>
      </w:r>
      <w:r w:rsidRPr="001B6F46">
        <w:rPr>
          <w:rStyle w:val="normaltextrun"/>
          <w:color w:val="222222"/>
          <w:shd w:val="clear" w:color="auto" w:fill="FFFFFF"/>
          <w:lang w:val="en-GB"/>
        </w:rPr>
        <w:t>English-speaking</w:t>
      </w:r>
      <w:r w:rsidRPr="00B63E8E">
        <w:rPr>
          <w:rStyle w:val="normaltextrun"/>
          <w:color w:val="222222"/>
          <w:shd w:val="clear" w:color="auto" w:fill="FFFFFF"/>
          <w:lang w:val="en-GB"/>
        </w:rPr>
        <w:t xml:space="preserve"> </w:t>
      </w:r>
      <w:r w:rsidRPr="001B6F46">
        <w:rPr>
          <w:rStyle w:val="normaltextrun"/>
          <w:color w:val="222222"/>
          <w:shd w:val="clear" w:color="auto" w:fill="FFFFFF"/>
          <w:lang w:val="en-GB"/>
        </w:rPr>
        <w:t xml:space="preserve">country </w:t>
      </w:r>
      <w:r w:rsidRPr="00B63E8E">
        <w:rPr>
          <w:rStyle w:val="normaltextrun"/>
          <w:color w:val="222222"/>
          <w:shd w:val="clear" w:color="auto" w:fill="FFFFFF"/>
          <w:lang w:val="en-GB"/>
        </w:rPr>
        <w:t xml:space="preserve">with those in </w:t>
      </w:r>
      <w:r w:rsidRPr="001B6F46">
        <w:rPr>
          <w:rStyle w:val="normaltextrun"/>
          <w:color w:val="222222"/>
          <w:shd w:val="clear" w:color="auto" w:fill="FFFFFF"/>
          <w:lang w:val="en-GB"/>
        </w:rPr>
        <w:t>Germany or France</w:t>
      </w:r>
      <w:r w:rsidRPr="00B63E8E">
        <w:rPr>
          <w:rStyle w:val="normaltextrun"/>
          <w:color w:val="222222"/>
          <w:shd w:val="clear" w:color="auto" w:fill="FFFFFF"/>
          <w:lang w:val="en-GB"/>
        </w:rPr>
        <w:t xml:space="preserve">, using qualitative research tools in order to gain a more detailed picture of the role of ELF in SA. After that, Chapter 9 by </w:t>
      </w:r>
      <w:proofErr w:type="spellStart"/>
      <w:r w:rsidRPr="00B63E8E">
        <w:rPr>
          <w:rStyle w:val="normaltextrun"/>
          <w:color w:val="222222"/>
          <w:shd w:val="clear" w:color="auto" w:fill="FFFFFF"/>
          <w:lang w:val="en-GB"/>
        </w:rPr>
        <w:t>Iryna</w:t>
      </w:r>
      <w:proofErr w:type="spellEnd"/>
      <w:r w:rsidRPr="00B63E8E">
        <w:rPr>
          <w:rStyle w:val="normaltextrun"/>
          <w:color w:val="222222"/>
          <w:shd w:val="clear" w:color="auto" w:fill="FFFFFF"/>
          <w:lang w:val="en-GB"/>
        </w:rPr>
        <w:t xml:space="preserve"> </w:t>
      </w:r>
      <w:proofErr w:type="spellStart"/>
      <w:r w:rsidRPr="00B63E8E">
        <w:rPr>
          <w:rStyle w:val="normaltextrun"/>
          <w:color w:val="222222"/>
          <w:shd w:val="clear" w:color="auto" w:fill="FFFFFF"/>
          <w:lang w:val="en-GB"/>
        </w:rPr>
        <w:t>Pogorelova</w:t>
      </w:r>
      <w:proofErr w:type="spellEnd"/>
      <w:r w:rsidRPr="00B63E8E">
        <w:rPr>
          <w:rStyle w:val="normaltextrun"/>
          <w:color w:val="222222"/>
          <w:shd w:val="clear" w:color="auto" w:fill="FFFFFF"/>
          <w:lang w:val="en-GB"/>
        </w:rPr>
        <w:t xml:space="preserve"> and </w:t>
      </w:r>
      <w:proofErr w:type="spellStart"/>
      <w:r w:rsidRPr="00B63E8E">
        <w:rPr>
          <w:rStyle w:val="normaltextrun"/>
          <w:color w:val="222222"/>
          <w:shd w:val="clear" w:color="auto" w:fill="FFFFFF"/>
          <w:lang w:val="en-GB"/>
        </w:rPr>
        <w:t>Mireia</w:t>
      </w:r>
      <w:proofErr w:type="spellEnd"/>
      <w:r w:rsidRPr="00B63E8E">
        <w:rPr>
          <w:rStyle w:val="normaltextrun"/>
          <w:color w:val="222222"/>
          <w:shd w:val="clear" w:color="auto" w:fill="FFFFFF"/>
          <w:lang w:val="en-GB"/>
        </w:rPr>
        <w:t xml:space="preserve"> </w:t>
      </w:r>
      <w:proofErr w:type="spellStart"/>
      <w:r w:rsidRPr="00B63E8E">
        <w:rPr>
          <w:rStyle w:val="normaltextrun"/>
          <w:color w:val="222222"/>
          <w:shd w:val="clear" w:color="auto" w:fill="FFFFFF"/>
          <w:lang w:val="en-GB"/>
        </w:rPr>
        <w:t>Trenchs</w:t>
      </w:r>
      <w:proofErr w:type="spellEnd"/>
      <w:r w:rsidRPr="00B63E8E">
        <w:rPr>
          <w:rStyle w:val="normaltextrun"/>
          <w:color w:val="222222"/>
          <w:shd w:val="clear" w:color="auto" w:fill="FFFFFF"/>
          <w:lang w:val="en-GB"/>
        </w:rPr>
        <w:t xml:space="preserve"> explore </w:t>
      </w:r>
      <w:r w:rsidRPr="001B6F46">
        <w:rPr>
          <w:lang w:val="en-GB"/>
        </w:rPr>
        <w:t>intercultural adaptation</w:t>
      </w:r>
      <w:r w:rsidRPr="00B63E8E">
        <w:rPr>
          <w:lang w:val="en-GB"/>
        </w:rPr>
        <w:t xml:space="preserve"> during the experience of a SA period in different countries in </w:t>
      </w:r>
      <w:r w:rsidRPr="001B6F46">
        <w:rPr>
          <w:lang w:val="en-GB"/>
        </w:rPr>
        <w:t>Europe, but also in Canada, the USA, China, Brazil, and Australia</w:t>
      </w:r>
      <w:r w:rsidRPr="00B63E8E">
        <w:rPr>
          <w:lang w:val="en-GB"/>
        </w:rPr>
        <w:t xml:space="preserve">. Finally, in Chapter 10 Ariadna Sánchez Hernández deals with </w:t>
      </w:r>
      <w:r w:rsidR="00293688" w:rsidRPr="001B6F46">
        <w:rPr>
          <w:color w:val="222222"/>
          <w:shd w:val="clear" w:color="auto" w:fill="FFFFFF"/>
        </w:rPr>
        <w:t>a</w:t>
      </w:r>
      <w:r w:rsidRPr="001B6F46">
        <w:rPr>
          <w:color w:val="222222"/>
          <w:shd w:val="clear" w:color="auto" w:fill="FFFFFF"/>
        </w:rPr>
        <w:t>cculturation and pragmatic learning by international students in the US</w:t>
      </w:r>
      <w:r w:rsidR="00293688" w:rsidRPr="001B6F46">
        <w:rPr>
          <w:color w:val="222222"/>
          <w:shd w:val="clear" w:color="auto" w:fill="FFFFFF"/>
        </w:rPr>
        <w:t>A</w:t>
      </w:r>
      <w:r w:rsidRPr="001B6F46">
        <w:rPr>
          <w:color w:val="222222"/>
          <w:shd w:val="clear" w:color="auto" w:fill="FFFFFF"/>
        </w:rPr>
        <w:t xml:space="preserve">, </w:t>
      </w:r>
      <w:r w:rsidRPr="00B63E8E">
        <w:rPr>
          <w:color w:val="222222"/>
          <w:shd w:val="clear" w:color="auto" w:fill="FFFFFF"/>
        </w:rPr>
        <w:t xml:space="preserve">to close the series of chapters dealing with SA. </w:t>
      </w:r>
    </w:p>
    <w:p w14:paraId="2BAE1A4F" w14:textId="6EFFB268" w:rsidR="00B63E8E" w:rsidRPr="006A318A" w:rsidRDefault="00BB040A" w:rsidP="001B6F46">
      <w:pPr>
        <w:pStyle w:val="lsSection1"/>
        <w:ind w:hanging="360"/>
        <w:rPr>
          <w:highlight w:val="cyan"/>
        </w:rPr>
      </w:pPr>
      <w:r w:rsidRPr="006A318A">
        <w:rPr>
          <w:highlight w:val="cyan"/>
        </w:rPr>
        <w:t>References</w:t>
      </w:r>
    </w:p>
    <w:p w14:paraId="70D8D01C" w14:textId="2E85E091" w:rsidR="00516280" w:rsidRPr="006024F0" w:rsidRDefault="00516280" w:rsidP="00516280">
      <w:pPr>
        <w:ind w:left="720" w:hanging="720"/>
      </w:pPr>
      <w:proofErr w:type="spellStart"/>
      <w:r w:rsidRPr="00962868">
        <w:t>Admiraal</w:t>
      </w:r>
      <w:proofErr w:type="spellEnd"/>
      <w:r w:rsidRPr="00962868">
        <w:t>, W</w:t>
      </w:r>
      <w:r w:rsidR="00072026" w:rsidRPr="00962868">
        <w:t>ilfred</w:t>
      </w:r>
      <w:r w:rsidRPr="00962868">
        <w:t>,</w:t>
      </w:r>
      <w:r w:rsidR="00072026" w:rsidRPr="00962868">
        <w:t xml:space="preserve"> Gerard </w:t>
      </w:r>
      <w:proofErr w:type="spellStart"/>
      <w:r w:rsidR="00072026" w:rsidRPr="00962868">
        <w:t>Westhoff</w:t>
      </w:r>
      <w:proofErr w:type="spellEnd"/>
      <w:r w:rsidR="007171A3">
        <w:t xml:space="preserve"> &amp;</w:t>
      </w:r>
      <w:r w:rsidRPr="00962868">
        <w:t xml:space="preserve"> </w:t>
      </w:r>
      <w:proofErr w:type="spellStart"/>
      <w:r w:rsidR="00072026" w:rsidRPr="00962868">
        <w:t>Kees</w:t>
      </w:r>
      <w:proofErr w:type="spellEnd"/>
      <w:r w:rsidR="00072026" w:rsidRPr="00962868">
        <w:t xml:space="preserve"> de Bot</w:t>
      </w:r>
      <w:r w:rsidRPr="00962868">
        <w:t>. 2006. Evaluation of bilingual secondary education in the Netherlands: Student’s language proficiency in English</w:t>
      </w:r>
      <w:r w:rsidRPr="00962868">
        <w:rPr>
          <w:i/>
        </w:rPr>
        <w:t xml:space="preserve">. Educational Research and Evaluation </w:t>
      </w:r>
      <w:r w:rsidRPr="00FA2E75">
        <w:t>12</w:t>
      </w:r>
      <w:r w:rsidRPr="00962868">
        <w:t>(1). 75-93.</w:t>
      </w:r>
      <w:r w:rsidRPr="00925C7D">
        <w:t xml:space="preserve">  </w:t>
      </w:r>
    </w:p>
    <w:p w14:paraId="48B4B7A9" w14:textId="6104F530" w:rsidR="00516280" w:rsidRPr="006024F0" w:rsidRDefault="00516280" w:rsidP="00516280">
      <w:pPr>
        <w:ind w:left="720" w:hanging="720"/>
        <w:rPr>
          <w:color w:val="222222"/>
          <w:shd w:val="clear" w:color="auto" w:fill="FFFFFF"/>
        </w:rPr>
      </w:pPr>
      <w:r w:rsidRPr="00962868">
        <w:rPr>
          <w:color w:val="222222"/>
          <w:shd w:val="clear" w:color="auto" w:fill="FFFFFF"/>
        </w:rPr>
        <w:t xml:space="preserve">Airey, John. 2012. I don’t teach </w:t>
      </w:r>
      <w:proofErr w:type="spellStart"/>
      <w:r w:rsidRPr="00962868">
        <w:rPr>
          <w:color w:val="222222"/>
          <w:shd w:val="clear" w:color="auto" w:fill="FFFFFF"/>
        </w:rPr>
        <w:t>language.</w:t>
      </w:r>
      <w:r w:rsidRPr="00962868">
        <w:rPr>
          <w:iCs/>
          <w:color w:val="222222"/>
          <w:shd w:val="clear" w:color="auto" w:fill="FFFFFF"/>
        </w:rPr>
        <w:t>The</w:t>
      </w:r>
      <w:proofErr w:type="spellEnd"/>
      <w:r w:rsidRPr="00962868">
        <w:rPr>
          <w:iCs/>
          <w:color w:val="222222"/>
          <w:shd w:val="clear" w:color="auto" w:fill="FFFFFF"/>
        </w:rPr>
        <w:t xml:space="preserve"> linguistic attitudes of physics lecturers in Sweden.</w:t>
      </w:r>
      <w:r w:rsidRPr="00962868">
        <w:rPr>
          <w:i/>
          <w:iCs/>
          <w:color w:val="222222"/>
          <w:shd w:val="clear" w:color="auto" w:fill="FFFFFF"/>
        </w:rPr>
        <w:t xml:space="preserve"> AILA Review</w:t>
      </w:r>
      <w:r w:rsidR="00FA2E75">
        <w:rPr>
          <w:rStyle w:val="apple-converted-space"/>
          <w:rFonts w:cs="Times New Roman"/>
          <w:color w:val="222222"/>
          <w:shd w:val="clear" w:color="auto" w:fill="FFFFFF"/>
        </w:rPr>
        <w:t xml:space="preserve"> </w:t>
      </w:r>
      <w:r w:rsidRPr="00962868">
        <w:rPr>
          <w:iCs/>
          <w:color w:val="222222"/>
          <w:shd w:val="clear" w:color="auto" w:fill="FFFFFF"/>
        </w:rPr>
        <w:t>25</w:t>
      </w:r>
      <w:r w:rsidRPr="00962868">
        <w:rPr>
          <w:color w:val="222222"/>
          <w:shd w:val="clear" w:color="auto" w:fill="FFFFFF"/>
        </w:rPr>
        <w:t>. 64-79</w:t>
      </w:r>
      <w:r w:rsidRPr="00072026">
        <w:rPr>
          <w:color w:val="222222"/>
          <w:shd w:val="clear" w:color="auto" w:fill="FFFFFF"/>
        </w:rPr>
        <w:t>.</w:t>
      </w:r>
    </w:p>
    <w:p w14:paraId="57F6A10A" w14:textId="163F1C77" w:rsidR="00516280" w:rsidRDefault="007171A3" w:rsidP="00516280">
      <w:pPr>
        <w:ind w:left="720" w:hanging="720"/>
        <w:rPr>
          <w:shd w:val="clear" w:color="auto" w:fill="FFFFFF"/>
        </w:rPr>
      </w:pPr>
      <w:r w:rsidRPr="00ED7B56">
        <w:rPr>
          <w:shd w:val="clear" w:color="auto" w:fill="FFFFFF"/>
          <w:lang w:val="en-CA"/>
        </w:rPr>
        <w:t>Ament, Jennifer &amp;</w:t>
      </w:r>
      <w:r w:rsidR="00516280" w:rsidRPr="00ED7B56">
        <w:rPr>
          <w:shd w:val="clear" w:color="auto" w:fill="FFFFFF"/>
          <w:lang w:val="en-CA"/>
        </w:rPr>
        <w:t xml:space="preserve"> </w:t>
      </w:r>
      <w:r w:rsidR="00DC431D" w:rsidRPr="00ED7B56">
        <w:rPr>
          <w:shd w:val="clear" w:color="auto" w:fill="FFFFFF"/>
          <w:lang w:val="en-CA"/>
        </w:rPr>
        <w:t xml:space="preserve">Carmen </w:t>
      </w:r>
      <w:r w:rsidR="00516280" w:rsidRPr="00ED7B56">
        <w:rPr>
          <w:shd w:val="clear" w:color="auto" w:fill="FFFFFF"/>
          <w:lang w:val="en-CA"/>
        </w:rPr>
        <w:t xml:space="preserve">Pérez Vidal. </w:t>
      </w:r>
      <w:r w:rsidR="00516280" w:rsidRPr="00962868">
        <w:rPr>
          <w:shd w:val="clear" w:color="auto" w:fill="FFFFFF"/>
        </w:rPr>
        <w:t xml:space="preserve">2015. Linguistic outcomes of English medium instruction </w:t>
      </w:r>
      <w:proofErr w:type="spellStart"/>
      <w:r w:rsidR="00516280" w:rsidRPr="00962868">
        <w:rPr>
          <w:shd w:val="clear" w:color="auto" w:fill="FFFFFF"/>
        </w:rPr>
        <w:t>programmes</w:t>
      </w:r>
      <w:proofErr w:type="spellEnd"/>
      <w:r w:rsidR="00516280" w:rsidRPr="00962868">
        <w:rPr>
          <w:shd w:val="clear" w:color="auto" w:fill="FFFFFF"/>
        </w:rPr>
        <w:t xml:space="preserve"> in higher education: A study </w:t>
      </w:r>
      <w:r w:rsidR="00516280" w:rsidRPr="00962868">
        <w:rPr>
          <w:noProof/>
          <w:shd w:val="clear" w:color="auto" w:fill="FFFFFF"/>
        </w:rPr>
        <w:t>on</w:t>
      </w:r>
      <w:r w:rsidR="00516280" w:rsidRPr="00962868">
        <w:rPr>
          <w:shd w:val="clear" w:color="auto" w:fill="FFFFFF"/>
        </w:rPr>
        <w:t xml:space="preserve"> Economics undergraduates at a Catalan </w:t>
      </w:r>
      <w:proofErr w:type="spellStart"/>
      <w:r w:rsidR="00516280" w:rsidRPr="00962868">
        <w:rPr>
          <w:shd w:val="clear" w:color="auto" w:fill="FFFFFF"/>
        </w:rPr>
        <w:t>University.</w:t>
      </w:r>
      <w:r w:rsidR="00516280" w:rsidRPr="00962868">
        <w:rPr>
          <w:i/>
          <w:iCs/>
          <w:shd w:val="clear" w:color="auto" w:fill="FFFFFF"/>
        </w:rPr>
        <w:t>Higher</w:t>
      </w:r>
      <w:proofErr w:type="spellEnd"/>
      <w:r w:rsidR="00516280" w:rsidRPr="00962868">
        <w:rPr>
          <w:i/>
          <w:iCs/>
          <w:shd w:val="clear" w:color="auto" w:fill="FFFFFF"/>
        </w:rPr>
        <w:t xml:space="preserve"> Learning Research Communications</w:t>
      </w:r>
      <w:r w:rsidR="00FA2E75">
        <w:rPr>
          <w:shd w:val="clear" w:color="auto" w:fill="FFFFFF"/>
        </w:rPr>
        <w:t xml:space="preserve"> </w:t>
      </w:r>
      <w:r w:rsidR="00516280" w:rsidRPr="00FA2E75">
        <w:rPr>
          <w:iCs/>
          <w:shd w:val="clear" w:color="auto" w:fill="FFFFFF"/>
        </w:rPr>
        <w:t>5</w:t>
      </w:r>
      <w:r w:rsidR="00516280" w:rsidRPr="00962868">
        <w:rPr>
          <w:shd w:val="clear" w:color="auto" w:fill="FFFFFF"/>
        </w:rPr>
        <w:t>(1). 47-68.</w:t>
      </w:r>
    </w:p>
    <w:p w14:paraId="65679D20" w14:textId="77777777" w:rsidR="00D164F2" w:rsidRDefault="00D846A9" w:rsidP="00D846A9">
      <w:pPr>
        <w:spacing w:after="0"/>
        <w:ind w:left="490" w:hanging="490"/>
        <w:rPr>
          <w:rFonts w:cs="Times New Roman"/>
          <w:lang w:val="en-GB"/>
        </w:rPr>
      </w:pPr>
      <w:proofErr w:type="spellStart"/>
      <w:r w:rsidRPr="00962868">
        <w:rPr>
          <w:rFonts w:cs="Times New Roman"/>
        </w:rPr>
        <w:t>Barquin</w:t>
      </w:r>
      <w:proofErr w:type="spellEnd"/>
      <w:r w:rsidRPr="00962868">
        <w:rPr>
          <w:rFonts w:cs="Times New Roman"/>
        </w:rPr>
        <w:t xml:space="preserve">, Elisa. </w:t>
      </w:r>
      <w:r w:rsidRPr="00962868">
        <w:rPr>
          <w:rFonts w:cs="Times New Roman"/>
          <w:lang w:val="en-GB"/>
        </w:rPr>
        <w:t xml:space="preserve">2012. </w:t>
      </w:r>
      <w:r w:rsidRPr="00962868">
        <w:rPr>
          <w:rFonts w:cs="Times New Roman"/>
          <w:i/>
          <w:lang w:val="en-GB"/>
        </w:rPr>
        <w:t>Writing development in a study abroad context</w:t>
      </w:r>
      <w:r w:rsidRPr="00962868">
        <w:rPr>
          <w:rFonts w:cs="Times New Roman"/>
          <w:lang w:val="en-GB"/>
        </w:rPr>
        <w:t>. Unpublished Dissertation. Barcelona: Universitat Pompeu Fabra.</w:t>
      </w:r>
    </w:p>
    <w:p w14:paraId="004D4C9D" w14:textId="5303C085" w:rsidR="00D846A9" w:rsidRPr="00962868" w:rsidRDefault="00D846A9" w:rsidP="00D846A9">
      <w:pPr>
        <w:spacing w:after="0"/>
        <w:ind w:left="490" w:hanging="490"/>
        <w:rPr>
          <w:rFonts w:cs="Times New Roman"/>
          <w:lang w:val="en-GB"/>
        </w:rPr>
      </w:pPr>
      <w:r w:rsidRPr="00962868">
        <w:rPr>
          <w:rFonts w:cs="Times New Roman"/>
          <w:lang w:val="en-GB"/>
        </w:rPr>
        <w:t xml:space="preserve"> </w:t>
      </w:r>
    </w:p>
    <w:p w14:paraId="3080E37A" w14:textId="79771569" w:rsidR="00D846A9" w:rsidRDefault="00D846A9" w:rsidP="00D846A9">
      <w:pPr>
        <w:spacing w:after="0"/>
        <w:ind w:left="490" w:hanging="490"/>
        <w:rPr>
          <w:rFonts w:cs="Times New Roman"/>
        </w:rPr>
      </w:pPr>
      <w:r w:rsidRPr="00962868">
        <w:rPr>
          <w:rFonts w:cs="Times New Roman"/>
          <w:lang w:val="en-GB"/>
        </w:rPr>
        <w:t xml:space="preserve">Beattie, John. 2014. </w:t>
      </w:r>
      <w:r w:rsidRPr="00962868">
        <w:rPr>
          <w:rFonts w:cs="Times New Roman"/>
        </w:rPr>
        <w:t xml:space="preserve">The ‘ins and outs’ of a study abroad </w:t>
      </w:r>
      <w:proofErr w:type="spellStart"/>
      <w:r w:rsidRPr="00962868">
        <w:rPr>
          <w:rFonts w:cs="Times New Roman"/>
        </w:rPr>
        <w:t>programme</w:t>
      </w:r>
      <w:proofErr w:type="spellEnd"/>
      <w:r w:rsidRPr="00962868">
        <w:rPr>
          <w:rFonts w:cs="Times New Roman"/>
        </w:rPr>
        <w:t xml:space="preserve">: The SALA exchange </w:t>
      </w:r>
      <w:proofErr w:type="spellStart"/>
      <w:r w:rsidRPr="00962868">
        <w:rPr>
          <w:rFonts w:cs="Times New Roman"/>
        </w:rPr>
        <w:t>programme</w:t>
      </w:r>
      <w:proofErr w:type="spellEnd"/>
      <w:r w:rsidRPr="00962868">
        <w:rPr>
          <w:rFonts w:cs="Times New Roman"/>
        </w:rPr>
        <w:t xml:space="preserve">. In Carmen Pérez-Vidal (ed.), </w:t>
      </w:r>
      <w:r w:rsidRPr="00962868">
        <w:rPr>
          <w:rFonts w:cs="Times New Roman"/>
          <w:i/>
        </w:rPr>
        <w:t xml:space="preserve">Language acquisition in </w:t>
      </w:r>
      <w:r w:rsidRPr="00962868">
        <w:rPr>
          <w:rFonts w:cs="Times New Roman"/>
          <w:i/>
        </w:rPr>
        <w:lastRenderedPageBreak/>
        <w:t>study abroad and formal instruction contexts,</w:t>
      </w:r>
      <w:r w:rsidR="00072026" w:rsidRPr="00962868">
        <w:rPr>
          <w:rFonts w:cs="Times New Roman"/>
          <w:i/>
        </w:rPr>
        <w:t xml:space="preserve"> </w:t>
      </w:r>
      <w:r w:rsidRPr="00962868">
        <w:rPr>
          <w:rFonts w:cs="Times New Roman"/>
        </w:rPr>
        <w:t>59-87</w:t>
      </w:r>
      <w:r w:rsidRPr="00962868">
        <w:rPr>
          <w:rFonts w:cs="Times New Roman"/>
          <w:i/>
        </w:rPr>
        <w:t xml:space="preserve">. </w:t>
      </w:r>
      <w:r w:rsidRPr="00962868">
        <w:rPr>
          <w:rFonts w:cs="Times New Roman"/>
        </w:rPr>
        <w:t xml:space="preserve">Amsterdam: </w:t>
      </w:r>
      <w:r w:rsidR="00072026" w:rsidRPr="00962868">
        <w:rPr>
          <w:rFonts w:cs="Times New Roman"/>
        </w:rPr>
        <w:t xml:space="preserve">John </w:t>
      </w:r>
      <w:r w:rsidRPr="00962868">
        <w:rPr>
          <w:rFonts w:cs="Times New Roman"/>
        </w:rPr>
        <w:t>Benjamins</w:t>
      </w:r>
      <w:r w:rsidR="00072026" w:rsidRPr="00962868">
        <w:rPr>
          <w:rFonts w:cs="Times New Roman"/>
        </w:rPr>
        <w:t xml:space="preserve"> Publishing</w:t>
      </w:r>
      <w:r w:rsidRPr="00962868">
        <w:rPr>
          <w:rFonts w:cs="Times New Roman"/>
        </w:rPr>
        <w:t xml:space="preserve">. </w:t>
      </w:r>
    </w:p>
    <w:p w14:paraId="51FD9DBC" w14:textId="77777777" w:rsidR="00D164F2" w:rsidRPr="00962868" w:rsidRDefault="00D164F2" w:rsidP="00D846A9">
      <w:pPr>
        <w:spacing w:after="0"/>
        <w:ind w:left="490" w:hanging="490"/>
        <w:rPr>
          <w:rFonts w:cs="Times New Roman"/>
        </w:rPr>
      </w:pPr>
    </w:p>
    <w:p w14:paraId="245DDBBF" w14:textId="59770A9B" w:rsidR="00072026" w:rsidRDefault="00D846A9" w:rsidP="00072026">
      <w:pPr>
        <w:spacing w:after="0"/>
        <w:ind w:left="490" w:hanging="490"/>
        <w:rPr>
          <w:rFonts w:cs="Times New Roman"/>
        </w:rPr>
      </w:pPr>
      <w:r w:rsidRPr="00962868">
        <w:rPr>
          <w:rFonts w:cs="Times New Roman"/>
          <w:lang w:val="en-CA"/>
        </w:rPr>
        <w:t>Beattie, John</w:t>
      </w:r>
      <w:r w:rsidR="00072026" w:rsidRPr="00962868">
        <w:rPr>
          <w:rFonts w:cs="Times New Roman"/>
          <w:lang w:val="en-CA"/>
        </w:rPr>
        <w:t>,</w:t>
      </w:r>
      <w:r w:rsidRPr="00962868">
        <w:rPr>
          <w:rFonts w:cs="Times New Roman"/>
          <w:lang w:val="en-CA"/>
        </w:rPr>
        <w:t xml:space="preserve"> </w:t>
      </w:r>
      <w:proofErr w:type="spellStart"/>
      <w:r w:rsidR="00072026" w:rsidRPr="00962868">
        <w:rPr>
          <w:rFonts w:cs="Times New Roman"/>
          <w:lang w:val="en-CA"/>
        </w:rPr>
        <w:t>Margalida</w:t>
      </w:r>
      <w:proofErr w:type="spellEnd"/>
      <w:r w:rsidR="00072026" w:rsidRPr="00962868">
        <w:rPr>
          <w:rFonts w:cs="Times New Roman"/>
          <w:lang w:val="en-CA"/>
        </w:rPr>
        <w:t xml:space="preserve"> </w:t>
      </w:r>
      <w:proofErr w:type="spellStart"/>
      <w:r w:rsidRPr="00962868">
        <w:rPr>
          <w:rFonts w:cs="Times New Roman"/>
          <w:lang w:val="en-CA"/>
        </w:rPr>
        <w:t>Valls</w:t>
      </w:r>
      <w:proofErr w:type="spellEnd"/>
      <w:r w:rsidRPr="00962868">
        <w:rPr>
          <w:rFonts w:cs="Times New Roman"/>
          <w:lang w:val="en-CA"/>
        </w:rPr>
        <w:t>-Ferrer</w:t>
      </w:r>
      <w:r w:rsidR="00072026" w:rsidRPr="00962868">
        <w:rPr>
          <w:rFonts w:cs="Times New Roman"/>
          <w:lang w:val="en-CA"/>
        </w:rPr>
        <w:t xml:space="preserve"> &amp; Carmen </w:t>
      </w:r>
      <w:r w:rsidRPr="00962868">
        <w:rPr>
          <w:rFonts w:cs="Times New Roman"/>
          <w:lang w:val="en-CA"/>
        </w:rPr>
        <w:t>Pérez-Vidal</w:t>
      </w:r>
      <w:r w:rsidR="00072026" w:rsidRPr="00962868">
        <w:rPr>
          <w:rFonts w:cs="Times New Roman"/>
          <w:lang w:val="en-CA"/>
        </w:rPr>
        <w:t>.</w:t>
      </w:r>
      <w:r w:rsidRPr="00962868">
        <w:rPr>
          <w:rFonts w:cs="Times New Roman"/>
          <w:lang w:val="en-CA"/>
        </w:rPr>
        <w:t xml:space="preserve"> 2014. </w:t>
      </w:r>
      <w:r w:rsidRPr="00962868">
        <w:rPr>
          <w:rFonts w:cs="Times New Roman"/>
          <w:lang w:val="en-GB"/>
        </w:rPr>
        <w:t>Listening performance and onset level in formal instruction and study abroad.</w:t>
      </w:r>
      <w:r w:rsidR="00072026" w:rsidRPr="00962868">
        <w:rPr>
          <w:rFonts w:cs="Times New Roman"/>
          <w:lang w:val="en-GB"/>
        </w:rPr>
        <w:t xml:space="preserve"> </w:t>
      </w:r>
      <w:r w:rsidRPr="00962868">
        <w:rPr>
          <w:rFonts w:cs="Times New Roman"/>
          <w:lang w:val="en-GB"/>
        </w:rPr>
        <w:t xml:space="preserve">In </w:t>
      </w:r>
      <w:r w:rsidR="00072026" w:rsidRPr="00962868">
        <w:rPr>
          <w:rFonts w:cs="Times New Roman"/>
          <w:lang w:val="en-GB"/>
        </w:rPr>
        <w:t xml:space="preserve">Carmen </w:t>
      </w:r>
      <w:r w:rsidRPr="00962868">
        <w:rPr>
          <w:rFonts w:cs="Times New Roman"/>
          <w:lang w:val="en-GB"/>
        </w:rPr>
        <w:t>Pérez-Vidal</w:t>
      </w:r>
      <w:r w:rsidR="00072026" w:rsidRPr="00962868">
        <w:rPr>
          <w:rFonts w:cs="Times New Roman"/>
          <w:lang w:val="en-GB"/>
        </w:rPr>
        <w:t xml:space="preserve"> </w:t>
      </w:r>
      <w:r w:rsidRPr="00962868">
        <w:rPr>
          <w:rFonts w:cs="Times New Roman"/>
          <w:lang w:val="en-GB"/>
        </w:rPr>
        <w:t xml:space="preserve">(ed.), </w:t>
      </w:r>
      <w:r w:rsidRPr="00962868">
        <w:rPr>
          <w:rFonts w:cs="Times New Roman"/>
          <w:i/>
          <w:lang w:val="en-GB"/>
        </w:rPr>
        <w:t xml:space="preserve">Language acquisition in a study abroad and formal instruction contexts, </w:t>
      </w:r>
      <w:r w:rsidRPr="00962868">
        <w:rPr>
          <w:rFonts w:cs="Times New Roman"/>
          <w:lang w:val="en-GB"/>
        </w:rPr>
        <w:t>195-217.</w:t>
      </w:r>
      <w:r w:rsidR="00072026" w:rsidRPr="00962868">
        <w:rPr>
          <w:rFonts w:cs="Times New Roman"/>
          <w:lang w:val="en-GB"/>
        </w:rPr>
        <w:t xml:space="preserve"> </w:t>
      </w:r>
      <w:r w:rsidRPr="00962868">
        <w:rPr>
          <w:rFonts w:cs="Times New Roman"/>
          <w:lang w:val="en-GB"/>
        </w:rPr>
        <w:t xml:space="preserve">Amsterdam: </w:t>
      </w:r>
      <w:r w:rsidR="00072026" w:rsidRPr="00072026">
        <w:rPr>
          <w:rFonts w:cs="Times New Roman"/>
        </w:rPr>
        <w:t>John Benjamins Publishing.</w:t>
      </w:r>
      <w:r w:rsidR="00072026" w:rsidRPr="009B344D">
        <w:rPr>
          <w:rFonts w:cs="Times New Roman"/>
        </w:rPr>
        <w:t xml:space="preserve"> </w:t>
      </w:r>
    </w:p>
    <w:p w14:paraId="099912F6" w14:textId="77777777" w:rsidR="00D164F2" w:rsidRPr="009B344D" w:rsidRDefault="00D164F2" w:rsidP="00072026">
      <w:pPr>
        <w:spacing w:after="0"/>
        <w:ind w:left="490" w:hanging="490"/>
        <w:rPr>
          <w:rFonts w:cs="Times New Roman"/>
        </w:rPr>
      </w:pPr>
    </w:p>
    <w:p w14:paraId="2E5CE2B0" w14:textId="600AD9A0" w:rsidR="00DB63D3" w:rsidRPr="00300310" w:rsidRDefault="00DB63D3" w:rsidP="00962868">
      <w:proofErr w:type="spellStart"/>
      <w:r>
        <w:t>Björkman</w:t>
      </w:r>
      <w:proofErr w:type="spellEnd"/>
      <w:r>
        <w:t xml:space="preserve">, </w:t>
      </w:r>
      <w:proofErr w:type="spellStart"/>
      <w:r>
        <w:t>Beyza</w:t>
      </w:r>
      <w:proofErr w:type="spellEnd"/>
      <w:r>
        <w:t xml:space="preserve">. 2013. </w:t>
      </w:r>
      <w:r w:rsidR="00D164F2">
        <w:rPr>
          <w:i/>
        </w:rPr>
        <w:t>English</w:t>
      </w:r>
      <w:r>
        <w:rPr>
          <w:i/>
        </w:rPr>
        <w:t xml:space="preserve"> as an academic lingua franca: an investigation of form and </w:t>
      </w:r>
      <w:r w:rsidR="00300310">
        <w:rPr>
          <w:i/>
        </w:rPr>
        <w:t>communicative effectiveness.</w:t>
      </w:r>
      <w:r w:rsidR="00D164F2">
        <w:rPr>
          <w:i/>
        </w:rPr>
        <w:t xml:space="preserve"> </w:t>
      </w:r>
      <w:r w:rsidR="00300310">
        <w:t xml:space="preserve">Boston/Berlin: Walter de Gruyter. </w:t>
      </w:r>
    </w:p>
    <w:p w14:paraId="041A4ECA" w14:textId="5522AD3D" w:rsidR="00D846A9" w:rsidRPr="006024F0" w:rsidRDefault="00D846A9" w:rsidP="00962868">
      <w:pPr>
        <w:rPr>
          <w:shd w:val="clear" w:color="auto" w:fill="FFFFFF"/>
        </w:rPr>
      </w:pPr>
      <w:r w:rsidRPr="00962868">
        <w:t>Brecht, Richard</w:t>
      </w:r>
      <w:r w:rsidR="00BF2544" w:rsidRPr="00962868">
        <w:t xml:space="preserve">, Dan </w:t>
      </w:r>
      <w:r w:rsidR="007171A3">
        <w:t>Davidson</w:t>
      </w:r>
      <w:r w:rsidR="00BF2544" w:rsidRPr="00962868">
        <w:t xml:space="preserve"> </w:t>
      </w:r>
      <w:r w:rsidRPr="00962868">
        <w:t xml:space="preserve">&amp; </w:t>
      </w:r>
      <w:r w:rsidR="00BF2544" w:rsidRPr="00962868">
        <w:t xml:space="preserve">Ralph </w:t>
      </w:r>
      <w:r w:rsidRPr="00962868">
        <w:t>Ginsberg</w:t>
      </w:r>
      <w:r w:rsidR="00BF2544" w:rsidRPr="00962868">
        <w:t>.</w:t>
      </w:r>
      <w:r w:rsidRPr="00962868">
        <w:t xml:space="preserve"> 1995. Predictors of foreign language gain during study abroad. In Barbara Freed (ed.), </w:t>
      </w:r>
      <w:r w:rsidRPr="00962868">
        <w:rPr>
          <w:i/>
        </w:rPr>
        <w:t>Second language acquisition in a study abroad context</w:t>
      </w:r>
      <w:r w:rsidRPr="00962868">
        <w:t xml:space="preserve">, 37–66. Amsterdam: </w:t>
      </w:r>
      <w:r w:rsidR="00BF2544" w:rsidRPr="00BF2544">
        <w:rPr>
          <w:rFonts w:cs="Times New Roman"/>
        </w:rPr>
        <w:t xml:space="preserve">John Benjamins Publishing. </w:t>
      </w:r>
    </w:p>
    <w:p w14:paraId="1ACAB69A" w14:textId="0E33B589" w:rsidR="00516280" w:rsidRPr="00A96A4C" w:rsidRDefault="00516280" w:rsidP="00516280">
      <w:pPr>
        <w:ind w:left="720" w:hanging="720"/>
        <w:rPr>
          <w:rFonts w:eastAsia="Times New Roman"/>
          <w:lang w:eastAsia="es-ES" w:bidi="ar-SA"/>
        </w:rPr>
      </w:pPr>
      <w:proofErr w:type="spellStart"/>
      <w:r w:rsidRPr="00962868">
        <w:rPr>
          <w:rFonts w:eastAsia="Times New Roman"/>
          <w:lang w:eastAsia="es-ES" w:bidi="ar-SA"/>
        </w:rPr>
        <w:t>Cenoz</w:t>
      </w:r>
      <w:proofErr w:type="spellEnd"/>
      <w:r w:rsidRPr="00962868">
        <w:rPr>
          <w:rFonts w:eastAsia="Times New Roman"/>
          <w:lang w:eastAsia="es-ES" w:bidi="ar-SA"/>
        </w:rPr>
        <w:t>, Jason,</w:t>
      </w:r>
      <w:r w:rsidR="007171A3">
        <w:rPr>
          <w:rFonts w:eastAsia="Times New Roman"/>
          <w:lang w:eastAsia="es-ES" w:bidi="ar-SA"/>
        </w:rPr>
        <w:t xml:space="preserve"> Fred Genesee</w:t>
      </w:r>
      <w:r w:rsidRPr="00962868">
        <w:rPr>
          <w:rFonts w:eastAsia="Times New Roman"/>
          <w:lang w:eastAsia="es-ES" w:bidi="ar-SA"/>
        </w:rPr>
        <w:t xml:space="preserve"> &amp; </w:t>
      </w:r>
      <w:r w:rsidR="00E07CDA">
        <w:rPr>
          <w:rFonts w:eastAsia="Times New Roman"/>
          <w:lang w:eastAsia="es-ES" w:bidi="ar-SA"/>
        </w:rPr>
        <w:t xml:space="preserve">Derek </w:t>
      </w:r>
      <w:proofErr w:type="spellStart"/>
      <w:r w:rsidRPr="00962868">
        <w:rPr>
          <w:rFonts w:eastAsia="Times New Roman"/>
          <w:lang w:eastAsia="es-ES" w:bidi="ar-SA"/>
        </w:rPr>
        <w:t>G</w:t>
      </w:r>
      <w:r w:rsidR="00E07CDA">
        <w:rPr>
          <w:rFonts w:eastAsia="Times New Roman"/>
          <w:lang w:eastAsia="es-ES" w:bidi="ar-SA"/>
        </w:rPr>
        <w:t>ö</w:t>
      </w:r>
      <w:r w:rsidRPr="00962868">
        <w:rPr>
          <w:rFonts w:eastAsia="Times New Roman"/>
          <w:lang w:eastAsia="es-ES" w:bidi="ar-SA"/>
        </w:rPr>
        <w:t>rter</w:t>
      </w:r>
      <w:proofErr w:type="spellEnd"/>
      <w:r w:rsidRPr="00962868">
        <w:rPr>
          <w:rFonts w:eastAsia="Times New Roman"/>
          <w:lang w:eastAsia="es-ES" w:bidi="ar-SA"/>
        </w:rPr>
        <w:t xml:space="preserve">. 2014. Critical analysis of CLIL: Taking stock and looking forward. </w:t>
      </w:r>
      <w:r w:rsidRPr="00962868">
        <w:rPr>
          <w:rFonts w:eastAsia="Times New Roman"/>
          <w:i/>
          <w:iCs/>
          <w:lang w:eastAsia="es-ES" w:bidi="ar-SA"/>
        </w:rPr>
        <w:t>Applied linguistics</w:t>
      </w:r>
      <w:r w:rsidRPr="00962868">
        <w:rPr>
          <w:rFonts w:eastAsia="Times New Roman"/>
          <w:lang w:eastAsia="es-ES" w:bidi="ar-SA"/>
        </w:rPr>
        <w:t xml:space="preserve"> </w:t>
      </w:r>
      <w:r w:rsidRPr="00A95ED2">
        <w:rPr>
          <w:rFonts w:eastAsia="Times New Roman"/>
          <w:iCs/>
          <w:lang w:eastAsia="es-ES" w:bidi="ar-SA"/>
        </w:rPr>
        <w:t>35</w:t>
      </w:r>
      <w:r w:rsidRPr="00962868">
        <w:rPr>
          <w:rFonts w:eastAsia="Times New Roman"/>
          <w:lang w:eastAsia="es-ES" w:bidi="ar-SA"/>
        </w:rPr>
        <w:t>(3). 243-262.</w:t>
      </w:r>
    </w:p>
    <w:p w14:paraId="6DCBF501" w14:textId="06A46667" w:rsidR="00516280" w:rsidRDefault="00516280" w:rsidP="00516280">
      <w:pPr>
        <w:ind w:left="720" w:hanging="720"/>
        <w:rPr>
          <w:noProof/>
        </w:rPr>
      </w:pPr>
      <w:r w:rsidRPr="00962868">
        <w:rPr>
          <w:noProof/>
        </w:rPr>
        <w:t>Chen, Yih</w:t>
      </w:r>
      <w:r w:rsidR="00E07CDA">
        <w:rPr>
          <w:noProof/>
        </w:rPr>
        <w:t>,</w:t>
      </w:r>
      <w:r w:rsidRPr="00962868">
        <w:rPr>
          <w:noProof/>
        </w:rPr>
        <w:t xml:space="preserve"> Lan Ellen &amp; Deborah Kraklow. 2015. Taiwanese College Students’ Motivation and Engagement for English Learning in the Context of Internationalization at Home: A Comparison of Students in EMI and Non-EMI Programs. </w:t>
      </w:r>
      <w:r w:rsidRPr="00962868">
        <w:rPr>
          <w:i/>
          <w:iCs/>
          <w:noProof/>
        </w:rPr>
        <w:t>Journal of Studies in International Education</w:t>
      </w:r>
      <w:r w:rsidRPr="00962868">
        <w:rPr>
          <w:noProof/>
        </w:rPr>
        <w:t xml:space="preserve"> 19(1). 46–64. doi:10.1177/1028315314533607.</w:t>
      </w:r>
    </w:p>
    <w:p w14:paraId="33963A01" w14:textId="70C7F400" w:rsidR="00D846A9" w:rsidRDefault="00D846A9" w:rsidP="00D846A9">
      <w:pPr>
        <w:spacing w:after="0"/>
        <w:ind w:left="490" w:hanging="490"/>
        <w:rPr>
          <w:rFonts w:ascii="MinionPro-Regular" w:eastAsia="MinionPro-Regular" w:hAnsiTheme="minorHAnsi" w:cs="MinionPro-Regular"/>
          <w:color w:val="auto"/>
          <w:lang w:val="en-GB" w:eastAsia="de-DE" w:bidi="ar-SA"/>
        </w:rPr>
      </w:pPr>
      <w:r w:rsidRPr="00962868">
        <w:rPr>
          <w:rFonts w:ascii="MinionPro-Regular" w:eastAsia="MinionPro-Regular" w:hAnsiTheme="minorHAnsi" w:cs="MinionPro-Regular"/>
          <w:color w:val="auto"/>
          <w:lang w:val="en-GB" w:eastAsia="de-DE" w:bidi="ar-SA"/>
        </w:rPr>
        <w:t xml:space="preserve">Coleman, Jim. 2013. English-Medium teaching in European Higher Education. </w:t>
      </w:r>
      <w:r w:rsidRPr="00962868">
        <w:rPr>
          <w:rFonts w:ascii="MinionPro-Regular" w:eastAsia="MinionPro-Regular" w:hAnsiTheme="minorHAnsi" w:cs="MinionPro-Regular"/>
          <w:i/>
          <w:color w:val="auto"/>
          <w:lang w:val="en-GB" w:eastAsia="de-DE" w:bidi="ar-SA"/>
        </w:rPr>
        <w:t xml:space="preserve">Language Teaching </w:t>
      </w:r>
      <w:r w:rsidRPr="00962868">
        <w:rPr>
          <w:rFonts w:ascii="MinionPro-Regular" w:eastAsia="MinionPro-Regular" w:hAnsiTheme="minorHAnsi" w:cs="MinionPro-Regular"/>
          <w:color w:val="auto"/>
          <w:lang w:val="en-GB" w:eastAsia="de-DE" w:bidi="ar-SA"/>
        </w:rPr>
        <w:t>39 (1). 1-14</w:t>
      </w:r>
      <w:r w:rsidR="00A95ED2">
        <w:rPr>
          <w:rFonts w:ascii="MinionPro-Regular" w:eastAsia="MinionPro-Regular" w:hAnsiTheme="minorHAnsi" w:cs="MinionPro-Regular"/>
          <w:color w:val="auto"/>
          <w:lang w:val="en-GB" w:eastAsia="de-DE" w:bidi="ar-SA"/>
        </w:rPr>
        <w:t>.</w:t>
      </w:r>
    </w:p>
    <w:p w14:paraId="405600A3" w14:textId="77777777" w:rsidR="00D164F2" w:rsidRPr="006A318A" w:rsidRDefault="00D164F2" w:rsidP="00D846A9">
      <w:pPr>
        <w:spacing w:after="0"/>
        <w:ind w:left="490" w:hanging="490"/>
        <w:rPr>
          <w:rFonts w:ascii="MinionPro-Regular" w:eastAsia="MinionPro-Regular" w:hAnsiTheme="minorHAnsi" w:cs="MinionPro-Regular"/>
          <w:color w:val="auto"/>
          <w:lang w:val="en-GB" w:eastAsia="de-DE" w:bidi="ar-SA"/>
        </w:rPr>
      </w:pPr>
    </w:p>
    <w:p w14:paraId="253BF74E" w14:textId="6BF928B9" w:rsidR="00D846A9" w:rsidRDefault="00D846A9" w:rsidP="00D846A9">
      <w:pPr>
        <w:spacing w:after="0"/>
        <w:ind w:left="490" w:hanging="490"/>
        <w:rPr>
          <w:rFonts w:cs="Times New Roman"/>
        </w:rPr>
      </w:pPr>
      <w:r w:rsidRPr="006A318A">
        <w:rPr>
          <w:rFonts w:cs="Times New Roman"/>
          <w:lang w:val="en-GB"/>
        </w:rPr>
        <w:t>Coleman, J</w:t>
      </w:r>
      <w:r>
        <w:rPr>
          <w:rFonts w:cs="Times New Roman"/>
          <w:lang w:val="en-GB"/>
        </w:rPr>
        <w:t>im</w:t>
      </w:r>
      <w:r w:rsidRPr="006A318A">
        <w:rPr>
          <w:rFonts w:cs="Times New Roman"/>
          <w:lang w:val="en-GB"/>
        </w:rPr>
        <w:t>.</w:t>
      </w:r>
      <w:r w:rsidR="00E07CDA">
        <w:rPr>
          <w:rFonts w:cs="Times New Roman"/>
          <w:lang w:val="en-GB"/>
        </w:rPr>
        <w:t xml:space="preserve"> </w:t>
      </w:r>
      <w:r w:rsidRPr="006A318A">
        <w:rPr>
          <w:rFonts w:cs="Times New Roman"/>
          <w:lang w:val="en-GB"/>
        </w:rPr>
        <w:t xml:space="preserve">2015. </w:t>
      </w:r>
      <w:r w:rsidRPr="006A318A">
        <w:rPr>
          <w:rFonts w:cs="Times New Roman"/>
        </w:rPr>
        <w:t>Social circles during residence abroad: What students do, and who with. In R</w:t>
      </w:r>
      <w:r>
        <w:rPr>
          <w:rFonts w:cs="Times New Roman"/>
        </w:rPr>
        <w:t>os</w:t>
      </w:r>
      <w:r w:rsidR="00BF2544">
        <w:rPr>
          <w:rFonts w:cs="Times New Roman"/>
        </w:rPr>
        <w:t>s</w:t>
      </w:r>
      <w:r w:rsidRPr="006A318A">
        <w:rPr>
          <w:rFonts w:cs="Times New Roman"/>
        </w:rPr>
        <w:t xml:space="preserve"> Mitchell</w:t>
      </w:r>
      <w:r w:rsidR="00BF2544">
        <w:rPr>
          <w:rFonts w:cs="Times New Roman"/>
        </w:rPr>
        <w:t xml:space="preserve">, </w:t>
      </w:r>
      <w:r>
        <w:rPr>
          <w:rFonts w:cs="Times New Roman"/>
        </w:rPr>
        <w:t>Nicole</w:t>
      </w:r>
      <w:r w:rsidRPr="006A318A">
        <w:rPr>
          <w:rFonts w:cs="Times New Roman"/>
        </w:rPr>
        <w:t xml:space="preserve"> Tracy-Ventura &amp; K</w:t>
      </w:r>
      <w:r>
        <w:rPr>
          <w:rFonts w:cs="Times New Roman"/>
        </w:rPr>
        <w:t>evin</w:t>
      </w:r>
      <w:r w:rsidRPr="006A318A">
        <w:rPr>
          <w:rFonts w:cs="Times New Roman"/>
        </w:rPr>
        <w:t xml:space="preserve"> McManus (</w:t>
      </w:r>
      <w:r>
        <w:rPr>
          <w:rFonts w:cs="Times New Roman"/>
        </w:rPr>
        <w:t>e</w:t>
      </w:r>
      <w:r w:rsidRPr="006A318A">
        <w:rPr>
          <w:rFonts w:cs="Times New Roman"/>
        </w:rPr>
        <w:t xml:space="preserve">ds.), </w:t>
      </w:r>
      <w:r w:rsidRPr="006A318A">
        <w:rPr>
          <w:rFonts w:cs="Times New Roman"/>
          <w:i/>
        </w:rPr>
        <w:t>Social interaction, identity and language learning during residence abroad</w:t>
      </w:r>
      <w:r>
        <w:rPr>
          <w:rFonts w:cs="Times New Roman"/>
        </w:rPr>
        <w:t>,</w:t>
      </w:r>
      <w:r w:rsidRPr="006A318A">
        <w:rPr>
          <w:rFonts w:cs="Times New Roman"/>
        </w:rPr>
        <w:t xml:space="preserve"> 33-50</w:t>
      </w:r>
      <w:r w:rsidRPr="006A318A">
        <w:rPr>
          <w:rFonts w:cs="Times New Roman"/>
          <w:i/>
        </w:rPr>
        <w:t xml:space="preserve">. </w:t>
      </w:r>
      <w:proofErr w:type="spellStart"/>
      <w:r w:rsidRPr="006A318A">
        <w:rPr>
          <w:rFonts w:cs="Times New Roman"/>
        </w:rPr>
        <w:t>Eurosla</w:t>
      </w:r>
      <w:proofErr w:type="spellEnd"/>
      <w:r w:rsidRPr="006A318A">
        <w:rPr>
          <w:rFonts w:cs="Times New Roman"/>
        </w:rPr>
        <w:t xml:space="preserve"> Monograph Series 5.</w:t>
      </w:r>
    </w:p>
    <w:p w14:paraId="1B4BA718" w14:textId="77777777" w:rsidR="00D164F2" w:rsidRDefault="00D164F2" w:rsidP="00D846A9">
      <w:pPr>
        <w:spacing w:after="0"/>
        <w:ind w:left="490" w:hanging="490"/>
        <w:rPr>
          <w:rFonts w:cs="Times New Roman"/>
        </w:rPr>
      </w:pPr>
    </w:p>
    <w:p w14:paraId="64280E35" w14:textId="73CCFC3A" w:rsidR="00D846A9" w:rsidRDefault="00D846A9" w:rsidP="00D846A9">
      <w:pPr>
        <w:spacing w:after="0"/>
        <w:ind w:left="490" w:hanging="490"/>
        <w:rPr>
          <w:rFonts w:eastAsia="MS Mincho" w:cs="Times New Roman"/>
        </w:rPr>
      </w:pPr>
      <w:proofErr w:type="spellStart"/>
      <w:r w:rsidRPr="006A318A">
        <w:rPr>
          <w:rFonts w:eastAsia="MS Mincho" w:cs="Times New Roman"/>
        </w:rPr>
        <w:t>Collentine</w:t>
      </w:r>
      <w:proofErr w:type="spellEnd"/>
      <w:r w:rsidRPr="006A318A">
        <w:rPr>
          <w:rFonts w:eastAsia="MS Mincho" w:cs="Times New Roman"/>
        </w:rPr>
        <w:t>, J</w:t>
      </w:r>
      <w:r>
        <w:rPr>
          <w:rFonts w:eastAsia="MS Mincho" w:cs="Times New Roman"/>
        </w:rPr>
        <w:t>ohn</w:t>
      </w:r>
      <w:r w:rsidRPr="006A318A">
        <w:rPr>
          <w:rFonts w:eastAsia="MS Mincho" w:cs="Times New Roman"/>
        </w:rPr>
        <w:t>. 2009. Study abroad research: Findings, implications, and future directions. In M</w:t>
      </w:r>
      <w:r>
        <w:rPr>
          <w:rFonts w:eastAsia="MS Mincho" w:cs="Times New Roman"/>
        </w:rPr>
        <w:t>ichael</w:t>
      </w:r>
      <w:r w:rsidRPr="006A318A">
        <w:rPr>
          <w:rFonts w:eastAsia="MS Mincho" w:cs="Times New Roman"/>
        </w:rPr>
        <w:t>. H. Long &amp; C</w:t>
      </w:r>
      <w:r>
        <w:rPr>
          <w:rFonts w:eastAsia="MS Mincho" w:cs="Times New Roman"/>
        </w:rPr>
        <w:t>atherine</w:t>
      </w:r>
      <w:r w:rsidRPr="006A318A">
        <w:rPr>
          <w:rFonts w:eastAsia="MS Mincho" w:cs="Times New Roman"/>
        </w:rPr>
        <w:t xml:space="preserve"> Doughty (</w:t>
      </w:r>
      <w:r>
        <w:rPr>
          <w:rFonts w:eastAsia="MS Mincho" w:cs="Times New Roman"/>
        </w:rPr>
        <w:t>e</w:t>
      </w:r>
      <w:r w:rsidRPr="006A318A">
        <w:rPr>
          <w:rFonts w:eastAsia="MS Mincho" w:cs="Times New Roman"/>
        </w:rPr>
        <w:t xml:space="preserve">ds.), </w:t>
      </w:r>
      <w:r w:rsidRPr="006A318A">
        <w:rPr>
          <w:rFonts w:eastAsia="MS Mincho" w:cs="Times New Roman"/>
          <w:i/>
        </w:rPr>
        <w:t>The handbook of second language teaching</w:t>
      </w:r>
      <w:r w:rsidR="00E7726C">
        <w:rPr>
          <w:rFonts w:eastAsia="MS Mincho" w:cs="Times New Roman"/>
        </w:rPr>
        <w:t xml:space="preserve">, </w:t>
      </w:r>
      <w:r w:rsidRPr="006A318A">
        <w:rPr>
          <w:rFonts w:eastAsia="MS Mincho" w:cs="Times New Roman"/>
        </w:rPr>
        <w:t>218-233. Malden, MA: Blackwell.</w:t>
      </w:r>
    </w:p>
    <w:p w14:paraId="3E633A8B" w14:textId="77777777" w:rsidR="00D164F2" w:rsidRPr="00E02216" w:rsidRDefault="00D164F2" w:rsidP="00D846A9">
      <w:pPr>
        <w:spacing w:after="0"/>
        <w:ind w:left="490" w:hanging="490"/>
        <w:rPr>
          <w:rFonts w:cs="Times New Roman"/>
        </w:rPr>
      </w:pPr>
    </w:p>
    <w:p w14:paraId="6FB60043" w14:textId="41E89CC9" w:rsidR="00D846A9" w:rsidRDefault="00D846A9" w:rsidP="00D846A9">
      <w:pPr>
        <w:spacing w:after="0"/>
        <w:ind w:left="490" w:hanging="490"/>
        <w:rPr>
          <w:rFonts w:cs="Times New Roman"/>
        </w:rPr>
      </w:pPr>
      <w:proofErr w:type="spellStart"/>
      <w:r w:rsidRPr="006A318A">
        <w:rPr>
          <w:rFonts w:cs="Times New Roman"/>
        </w:rPr>
        <w:t>Collentine</w:t>
      </w:r>
      <w:proofErr w:type="spellEnd"/>
      <w:r w:rsidRPr="006A318A">
        <w:rPr>
          <w:rFonts w:cs="Times New Roman"/>
        </w:rPr>
        <w:t>, J</w:t>
      </w:r>
      <w:r>
        <w:rPr>
          <w:rFonts w:cs="Times New Roman"/>
        </w:rPr>
        <w:t>ohn</w:t>
      </w:r>
      <w:r w:rsidRPr="006A318A">
        <w:rPr>
          <w:rFonts w:cs="Times New Roman"/>
        </w:rPr>
        <w:t xml:space="preserve">. &amp; </w:t>
      </w:r>
      <w:r w:rsidR="00BF2544">
        <w:rPr>
          <w:rFonts w:cs="Times New Roman"/>
        </w:rPr>
        <w:t>Barbara Freed.</w:t>
      </w:r>
      <w:r w:rsidRPr="006A318A">
        <w:rPr>
          <w:rFonts w:cs="Times New Roman"/>
        </w:rPr>
        <w:t xml:space="preserve"> 2004a. </w:t>
      </w:r>
      <w:r w:rsidRPr="006A318A">
        <w:rPr>
          <w:rFonts w:cs="Times New Roman"/>
          <w:i/>
        </w:rPr>
        <w:t xml:space="preserve">Studies in Second Language Acquisition </w:t>
      </w:r>
      <w:r w:rsidRPr="00A95ED2">
        <w:rPr>
          <w:rFonts w:cs="Times New Roman"/>
          <w:iCs/>
        </w:rPr>
        <w:t>26</w:t>
      </w:r>
      <w:r w:rsidRPr="006A318A">
        <w:rPr>
          <w:rFonts w:cs="Times New Roman"/>
        </w:rPr>
        <w:t>(2).</w:t>
      </w:r>
    </w:p>
    <w:p w14:paraId="7FC9AB5A" w14:textId="77777777" w:rsidR="00D164F2" w:rsidRPr="006A318A" w:rsidRDefault="00D164F2" w:rsidP="00D846A9">
      <w:pPr>
        <w:spacing w:after="0"/>
        <w:ind w:left="490" w:hanging="490"/>
        <w:rPr>
          <w:rFonts w:cs="Times New Roman"/>
        </w:rPr>
      </w:pPr>
    </w:p>
    <w:p w14:paraId="3434F198" w14:textId="5FC9E7C0" w:rsidR="00D846A9" w:rsidRDefault="00D846A9" w:rsidP="00D846A9">
      <w:pPr>
        <w:spacing w:after="0"/>
        <w:ind w:left="490" w:hanging="490"/>
        <w:rPr>
          <w:rFonts w:cs="Times New Roman"/>
        </w:rPr>
      </w:pPr>
      <w:proofErr w:type="spellStart"/>
      <w:r w:rsidRPr="006A318A">
        <w:rPr>
          <w:rFonts w:cs="Times New Roman"/>
        </w:rPr>
        <w:t>Collentine</w:t>
      </w:r>
      <w:proofErr w:type="spellEnd"/>
      <w:r w:rsidRPr="006A318A">
        <w:rPr>
          <w:rFonts w:cs="Times New Roman"/>
        </w:rPr>
        <w:t>, J</w:t>
      </w:r>
      <w:r>
        <w:rPr>
          <w:rFonts w:cs="Times New Roman"/>
        </w:rPr>
        <w:t>ohn</w:t>
      </w:r>
      <w:r w:rsidRPr="006A318A">
        <w:rPr>
          <w:rFonts w:cs="Times New Roman"/>
        </w:rPr>
        <w:t xml:space="preserve">. &amp; </w:t>
      </w:r>
      <w:r w:rsidR="00BF2544">
        <w:rPr>
          <w:rFonts w:cs="Times New Roman"/>
        </w:rPr>
        <w:t>Barbara Freed.</w:t>
      </w:r>
      <w:r w:rsidRPr="006A318A">
        <w:rPr>
          <w:rFonts w:cs="Times New Roman"/>
        </w:rPr>
        <w:t xml:space="preserve"> 2004b. Introduction: Learning context and its effects on second language acquisition. </w:t>
      </w:r>
      <w:r w:rsidRPr="006A318A">
        <w:rPr>
          <w:rFonts w:cs="Times New Roman"/>
          <w:i/>
        </w:rPr>
        <w:t xml:space="preserve">Studies in Second Language Acquisition </w:t>
      </w:r>
      <w:r w:rsidRPr="00FA2E75">
        <w:rPr>
          <w:rFonts w:cs="Times New Roman"/>
          <w:iCs/>
        </w:rPr>
        <w:t>26</w:t>
      </w:r>
      <w:r w:rsidRPr="006A318A">
        <w:rPr>
          <w:rFonts w:cs="Times New Roman"/>
        </w:rPr>
        <w:t>(2), 153-171.</w:t>
      </w:r>
    </w:p>
    <w:p w14:paraId="76BF991F" w14:textId="77777777" w:rsidR="00D164F2" w:rsidRDefault="00D164F2" w:rsidP="00D846A9">
      <w:pPr>
        <w:spacing w:after="0"/>
        <w:ind w:left="490" w:hanging="490"/>
        <w:rPr>
          <w:rFonts w:cs="Times New Roman"/>
        </w:rPr>
      </w:pPr>
    </w:p>
    <w:p w14:paraId="62459A10" w14:textId="77777777" w:rsidR="00D846A9" w:rsidRDefault="00D846A9" w:rsidP="00D846A9">
      <w:pPr>
        <w:spacing w:after="0"/>
        <w:ind w:left="490" w:hanging="490"/>
        <w:rPr>
          <w:rFonts w:cs="Times New Roman"/>
          <w:bCs/>
        </w:rPr>
      </w:pPr>
      <w:r w:rsidRPr="006A318A">
        <w:rPr>
          <w:rFonts w:cs="Times New Roman"/>
          <w:bCs/>
        </w:rPr>
        <w:t xml:space="preserve">Commission of the European Communities. 1995. </w:t>
      </w:r>
      <w:r w:rsidRPr="006A318A">
        <w:rPr>
          <w:rFonts w:cs="Times New Roman"/>
          <w:bCs/>
          <w:i/>
        </w:rPr>
        <w:t xml:space="preserve">Teaching and learning: Towards a learning society. </w:t>
      </w:r>
      <w:r w:rsidRPr="006A318A">
        <w:rPr>
          <w:rFonts w:cs="Times New Roman"/>
          <w:bCs/>
          <w:i/>
          <w:iCs/>
        </w:rPr>
        <w:t>449 White Paper on Education and Learning</w:t>
      </w:r>
      <w:r w:rsidRPr="006A318A">
        <w:rPr>
          <w:rFonts w:cs="Times New Roman"/>
          <w:bCs/>
        </w:rPr>
        <w:t>. Brussels: DGV.</w:t>
      </w:r>
    </w:p>
    <w:p w14:paraId="2F623D2A" w14:textId="77777777" w:rsidR="00D164F2" w:rsidRPr="006A318A" w:rsidRDefault="00D164F2" w:rsidP="00D846A9">
      <w:pPr>
        <w:spacing w:after="0"/>
        <w:ind w:left="490" w:hanging="490"/>
        <w:rPr>
          <w:rFonts w:cs="Times New Roman"/>
        </w:rPr>
      </w:pPr>
    </w:p>
    <w:p w14:paraId="08D5AD08" w14:textId="476D27D7" w:rsidR="00D846A9" w:rsidRDefault="00D846A9" w:rsidP="00D846A9">
      <w:pPr>
        <w:spacing w:after="0"/>
        <w:ind w:left="490" w:hanging="490"/>
        <w:rPr>
          <w:rFonts w:cs="Times New Roman"/>
          <w:u w:val="single"/>
        </w:rPr>
      </w:pPr>
      <w:r w:rsidRPr="006A318A">
        <w:rPr>
          <w:rFonts w:cs="Times New Roman"/>
        </w:rPr>
        <w:t xml:space="preserve">Commission of the European Communities. 2013. </w:t>
      </w:r>
      <w:r w:rsidRPr="006A318A">
        <w:rPr>
          <w:rFonts w:cs="Times New Roman"/>
          <w:i/>
          <w:iCs/>
        </w:rPr>
        <w:t xml:space="preserve">On the way to ERASMUS+. A statistical overview of the ERASMUS </w:t>
      </w:r>
      <w:proofErr w:type="spellStart"/>
      <w:r w:rsidRPr="006A318A">
        <w:rPr>
          <w:rFonts w:cs="Times New Roman"/>
          <w:i/>
          <w:iCs/>
        </w:rPr>
        <w:t>programme</w:t>
      </w:r>
      <w:proofErr w:type="spellEnd"/>
      <w:r w:rsidRPr="006A318A">
        <w:rPr>
          <w:rFonts w:cs="Times New Roman"/>
          <w:i/>
          <w:iCs/>
        </w:rPr>
        <w:t xml:space="preserve"> in 2011-12. </w:t>
      </w:r>
      <w:r w:rsidRPr="006A318A">
        <w:rPr>
          <w:rFonts w:cs="Times New Roman"/>
        </w:rPr>
        <w:t xml:space="preserve">Retrieved from </w:t>
      </w:r>
      <w:hyperlink r:id="rId10" w:history="1">
        <w:r w:rsidR="00D164F2" w:rsidRPr="00D129DB">
          <w:rPr>
            <w:rStyle w:val="Hipervnculo"/>
            <w:rFonts w:cs="Times New Roman"/>
          </w:rPr>
          <w:t>http://ec.europa.eu/education/</w:t>
        </w:r>
      </w:hyperlink>
    </w:p>
    <w:p w14:paraId="66D13452" w14:textId="77777777" w:rsidR="00D164F2" w:rsidRPr="00E02216" w:rsidRDefault="00D164F2" w:rsidP="00D846A9">
      <w:pPr>
        <w:spacing w:after="0"/>
        <w:ind w:left="490" w:hanging="490"/>
        <w:rPr>
          <w:rFonts w:eastAsia="MS Mincho" w:cs="Times New Roman"/>
        </w:rPr>
      </w:pPr>
    </w:p>
    <w:p w14:paraId="1C7000A1" w14:textId="3195E43D" w:rsidR="00516280" w:rsidRPr="00702C7C" w:rsidRDefault="00516280" w:rsidP="00516280">
      <w:pPr>
        <w:pStyle w:val="textbox"/>
        <w:shd w:val="clear" w:color="auto" w:fill="FFFFFF"/>
        <w:spacing w:beforeAutospacing="0" w:after="0" w:afterAutospacing="0"/>
      </w:pPr>
      <w:proofErr w:type="spellStart"/>
      <w:r w:rsidRPr="00962868">
        <w:t>Dafouz</w:t>
      </w:r>
      <w:proofErr w:type="spellEnd"/>
      <w:r w:rsidRPr="00962868">
        <w:t>, Emma. 2014. Integrating content and language in European higher education: An overview of recurrent research concerns and pen</w:t>
      </w:r>
      <w:r w:rsidR="00BF2544">
        <w:t xml:space="preserve">ding issues. In </w:t>
      </w:r>
      <w:proofErr w:type="spellStart"/>
      <w:r w:rsidR="00BF2544">
        <w:t>Psaltou-Joycey</w:t>
      </w:r>
      <w:proofErr w:type="spellEnd"/>
      <w:r w:rsidR="00BF2544">
        <w:t xml:space="preserve"> </w:t>
      </w:r>
      <w:proofErr w:type="spellStart"/>
      <w:r w:rsidRPr="00962868">
        <w:t>Agathopoulou</w:t>
      </w:r>
      <w:proofErr w:type="spellEnd"/>
      <w:r w:rsidRPr="00962868">
        <w:t xml:space="preserve"> </w:t>
      </w:r>
      <w:r w:rsidR="00E7726C">
        <w:t xml:space="preserve">&amp; </w:t>
      </w:r>
      <w:r w:rsidRPr="00962868">
        <w:t>M</w:t>
      </w:r>
      <w:r w:rsidR="00E7726C">
        <w:t xml:space="preserve">arina </w:t>
      </w:r>
      <w:proofErr w:type="spellStart"/>
      <w:r w:rsidRPr="00962868">
        <w:t>Mattheoudakis</w:t>
      </w:r>
      <w:proofErr w:type="spellEnd"/>
      <w:r w:rsidRPr="00962868">
        <w:t xml:space="preserve"> (eds</w:t>
      </w:r>
      <w:r w:rsidR="007171A3">
        <w:t>.</w:t>
      </w:r>
      <w:r w:rsidRPr="00962868">
        <w:t>)</w:t>
      </w:r>
      <w:r w:rsidR="007171A3">
        <w:t>,</w:t>
      </w:r>
      <w:r w:rsidRPr="00962868">
        <w:t xml:space="preserve"> </w:t>
      </w:r>
      <w:r w:rsidRPr="00962868">
        <w:rPr>
          <w:i/>
          <w:iCs/>
        </w:rPr>
        <w:t xml:space="preserve">Cross-Curricular Approaches to Language </w:t>
      </w:r>
      <w:r w:rsidRPr="00E7726C">
        <w:rPr>
          <w:iCs/>
        </w:rPr>
        <w:t>Educatio</w:t>
      </w:r>
      <w:r w:rsidR="00E7726C">
        <w:rPr>
          <w:iCs/>
        </w:rPr>
        <w:t xml:space="preserve">n. </w:t>
      </w:r>
      <w:r w:rsidR="00E7726C" w:rsidRPr="00962868">
        <w:t>289-304.</w:t>
      </w:r>
      <w:r w:rsidRPr="00962868">
        <w:rPr>
          <w:i/>
          <w:iCs/>
        </w:rPr>
        <w:t xml:space="preserve"> </w:t>
      </w:r>
      <w:r w:rsidRPr="00962868">
        <w:t xml:space="preserve">Cambridge: Cambridge Scholars. </w:t>
      </w:r>
    </w:p>
    <w:p w14:paraId="4992F424" w14:textId="77777777" w:rsidR="00E07CDA" w:rsidRPr="00ED7B56" w:rsidRDefault="00E07CDA" w:rsidP="00516280">
      <w:pPr>
        <w:rPr>
          <w:color w:val="auto"/>
          <w:lang w:val="en-GB"/>
        </w:rPr>
      </w:pPr>
    </w:p>
    <w:p w14:paraId="0FD4E08E" w14:textId="249A2BE7" w:rsidR="00516280" w:rsidRPr="00E767EF" w:rsidRDefault="00516280" w:rsidP="00516280">
      <w:proofErr w:type="spellStart"/>
      <w:r w:rsidRPr="00ED7B56">
        <w:rPr>
          <w:color w:val="auto"/>
          <w:lang w:val="en-CA"/>
        </w:rPr>
        <w:t>Dafouz</w:t>
      </w:r>
      <w:proofErr w:type="spellEnd"/>
      <w:r w:rsidRPr="00ED7B56">
        <w:rPr>
          <w:color w:val="auto"/>
          <w:lang w:val="en-CA"/>
        </w:rPr>
        <w:t xml:space="preserve">, </w:t>
      </w:r>
      <w:r w:rsidR="00BF2544" w:rsidRPr="00ED7B56">
        <w:rPr>
          <w:color w:val="auto"/>
          <w:lang w:val="en-CA"/>
        </w:rPr>
        <w:t>Emma &amp; M</w:t>
      </w:r>
      <w:r w:rsidR="00956CA4" w:rsidRPr="00ED7B56">
        <w:rPr>
          <w:color w:val="auto"/>
          <w:lang w:val="en-CA"/>
        </w:rPr>
        <w:t xml:space="preserve">aria </w:t>
      </w:r>
      <w:r w:rsidR="00BF2544" w:rsidRPr="00ED7B56">
        <w:rPr>
          <w:color w:val="auto"/>
          <w:lang w:val="en-CA"/>
        </w:rPr>
        <w:t>Camacho-</w:t>
      </w:r>
      <w:proofErr w:type="spellStart"/>
      <w:r w:rsidR="00BF2544" w:rsidRPr="00ED7B56">
        <w:rPr>
          <w:color w:val="auto"/>
          <w:lang w:val="en-CA"/>
        </w:rPr>
        <w:t>Miñano</w:t>
      </w:r>
      <w:proofErr w:type="spellEnd"/>
      <w:r w:rsidRPr="00ED7B56">
        <w:rPr>
          <w:color w:val="auto"/>
          <w:lang w:val="en-CA"/>
        </w:rPr>
        <w:t xml:space="preserve">. </w:t>
      </w:r>
      <w:r w:rsidRPr="00ED7B56">
        <w:rPr>
          <w:color w:val="auto"/>
        </w:rPr>
        <w:t xml:space="preserve">2016 Exploring the impact of English-medium instruction on university </w:t>
      </w:r>
      <w:r w:rsidRPr="00962868">
        <w:t xml:space="preserve">student academic achievement: The case of accounting. </w:t>
      </w:r>
      <w:r w:rsidRPr="00962868">
        <w:rPr>
          <w:i/>
        </w:rPr>
        <w:t>English for Specific Purposes</w:t>
      </w:r>
      <w:r w:rsidRPr="00962868">
        <w:t xml:space="preserve"> 44. 57–67</w:t>
      </w:r>
    </w:p>
    <w:p w14:paraId="74B766AC" w14:textId="5CF9E975" w:rsidR="00516280" w:rsidRDefault="00516280" w:rsidP="00516280">
      <w:pPr>
        <w:ind w:left="720" w:hanging="720"/>
      </w:pPr>
      <w:r w:rsidRPr="00962868">
        <w:rPr>
          <w:lang w:val="en-CA"/>
        </w:rPr>
        <w:t>Dalton-Puffer, C</w:t>
      </w:r>
      <w:r w:rsidR="00BF2544" w:rsidRPr="00962868">
        <w:rPr>
          <w:lang w:val="en-CA"/>
        </w:rPr>
        <w:t>h</w:t>
      </w:r>
      <w:r w:rsidRPr="00962868">
        <w:rPr>
          <w:lang w:val="en-CA"/>
        </w:rPr>
        <w:t xml:space="preserve">ristiane. 2008. Communicative Competence in </w:t>
      </w:r>
      <w:r w:rsidRPr="00962868">
        <w:t xml:space="preserve">ELT and CLIL Classrooms: Same or Different. </w:t>
      </w:r>
      <w:r w:rsidRPr="00962868">
        <w:rPr>
          <w:i/>
          <w:iCs/>
        </w:rPr>
        <w:t>Views. Vienna English Working Papers</w:t>
      </w:r>
      <w:r w:rsidRPr="00962868">
        <w:t xml:space="preserve"> </w:t>
      </w:r>
      <w:r w:rsidRPr="00962868">
        <w:rPr>
          <w:iCs/>
        </w:rPr>
        <w:t>17</w:t>
      </w:r>
      <w:r w:rsidRPr="00962868">
        <w:t>(3). 14-21</w:t>
      </w:r>
    </w:p>
    <w:p w14:paraId="67611D46" w14:textId="08C353E4" w:rsidR="00D846A9" w:rsidRPr="00E02216" w:rsidRDefault="00D846A9" w:rsidP="00D846A9">
      <w:pPr>
        <w:spacing w:after="0"/>
        <w:ind w:left="490" w:hanging="490"/>
        <w:rPr>
          <w:rFonts w:cs="Times New Roman"/>
        </w:rPr>
      </w:pPr>
      <w:proofErr w:type="spellStart"/>
      <w:r w:rsidRPr="006A318A">
        <w:rPr>
          <w:rFonts w:cs="Times New Roman"/>
        </w:rPr>
        <w:t>DeKeyser</w:t>
      </w:r>
      <w:proofErr w:type="spellEnd"/>
      <w:r w:rsidRPr="006A318A">
        <w:rPr>
          <w:rFonts w:cs="Times New Roman"/>
        </w:rPr>
        <w:t>, R</w:t>
      </w:r>
      <w:r>
        <w:rPr>
          <w:rFonts w:cs="Times New Roman"/>
        </w:rPr>
        <w:t>obert</w:t>
      </w:r>
      <w:r w:rsidRPr="006A318A">
        <w:rPr>
          <w:rFonts w:cs="Times New Roman"/>
        </w:rPr>
        <w:t>. 1991. Foreign language development during a semester abroad. In B</w:t>
      </w:r>
      <w:r w:rsidR="00BF2544">
        <w:rPr>
          <w:rFonts w:cs="Times New Roman"/>
        </w:rPr>
        <w:t>arbar</w:t>
      </w:r>
      <w:r w:rsidR="00DC431D">
        <w:rPr>
          <w:rFonts w:cs="Times New Roman"/>
        </w:rPr>
        <w:t>a</w:t>
      </w:r>
      <w:r w:rsidRPr="006A318A">
        <w:rPr>
          <w:rFonts w:cs="Times New Roman"/>
        </w:rPr>
        <w:t xml:space="preserve"> Freed (</w:t>
      </w:r>
      <w:r>
        <w:rPr>
          <w:rFonts w:cs="Times New Roman"/>
        </w:rPr>
        <w:t>e</w:t>
      </w:r>
      <w:r w:rsidRPr="006A318A">
        <w:rPr>
          <w:rFonts w:cs="Times New Roman"/>
        </w:rPr>
        <w:t xml:space="preserve">d.), </w:t>
      </w:r>
      <w:r w:rsidRPr="006A318A">
        <w:rPr>
          <w:rFonts w:cs="Times New Roman"/>
          <w:i/>
        </w:rPr>
        <w:t>Foreign language acquisition: Research and the classroo</w:t>
      </w:r>
      <w:r w:rsidR="00BF2544">
        <w:rPr>
          <w:rFonts w:cs="Times New Roman"/>
          <w:i/>
        </w:rPr>
        <w:t xml:space="preserve">m, </w:t>
      </w:r>
      <w:r w:rsidRPr="006A318A">
        <w:rPr>
          <w:rFonts w:cs="Times New Roman"/>
        </w:rPr>
        <w:t>104-119. Lexington M.A.: D. C. Heath.</w:t>
      </w:r>
    </w:p>
    <w:p w14:paraId="13AD0104" w14:textId="5156417D" w:rsidR="00D846A9" w:rsidRPr="00E02216" w:rsidRDefault="00D846A9" w:rsidP="00D846A9">
      <w:pPr>
        <w:spacing w:after="0"/>
        <w:ind w:left="490" w:hanging="490"/>
        <w:rPr>
          <w:rFonts w:cs="Times New Roman"/>
        </w:rPr>
      </w:pPr>
      <w:proofErr w:type="spellStart"/>
      <w:r w:rsidRPr="006A318A">
        <w:rPr>
          <w:rFonts w:cs="Times New Roman"/>
        </w:rPr>
        <w:t>DeKeyser</w:t>
      </w:r>
      <w:proofErr w:type="spellEnd"/>
      <w:r w:rsidRPr="006A318A">
        <w:rPr>
          <w:rFonts w:cs="Times New Roman"/>
        </w:rPr>
        <w:t>, R</w:t>
      </w:r>
      <w:r>
        <w:rPr>
          <w:rFonts w:cs="Times New Roman"/>
        </w:rPr>
        <w:t>obert</w:t>
      </w:r>
      <w:r w:rsidRPr="006A318A">
        <w:rPr>
          <w:rFonts w:cs="Times New Roman"/>
        </w:rPr>
        <w:t>. 2007. Study abroad as foreign language practice. In R</w:t>
      </w:r>
      <w:r w:rsidR="00BF2544">
        <w:rPr>
          <w:rFonts w:cs="Times New Roman"/>
        </w:rPr>
        <w:t>obert</w:t>
      </w:r>
      <w:r w:rsidRPr="006A318A">
        <w:rPr>
          <w:rFonts w:cs="Times New Roman"/>
        </w:rPr>
        <w:t xml:space="preserve"> </w:t>
      </w:r>
      <w:proofErr w:type="spellStart"/>
      <w:r w:rsidRPr="006A318A">
        <w:rPr>
          <w:rFonts w:cs="Times New Roman"/>
        </w:rPr>
        <w:t>DeKeyser</w:t>
      </w:r>
      <w:proofErr w:type="spellEnd"/>
      <w:r w:rsidRPr="006A318A">
        <w:rPr>
          <w:rFonts w:cs="Times New Roman"/>
        </w:rPr>
        <w:t xml:space="preserve"> (</w:t>
      </w:r>
      <w:r>
        <w:rPr>
          <w:rFonts w:cs="Times New Roman"/>
        </w:rPr>
        <w:t>e</w:t>
      </w:r>
      <w:r w:rsidRPr="006A318A">
        <w:rPr>
          <w:rFonts w:cs="Times New Roman"/>
        </w:rPr>
        <w:t xml:space="preserve">d.), </w:t>
      </w:r>
      <w:r w:rsidR="00BF2544">
        <w:rPr>
          <w:rFonts w:cs="Times New Roman"/>
          <w:i/>
        </w:rPr>
        <w:t>P</w:t>
      </w:r>
      <w:r w:rsidR="00BF2544" w:rsidRPr="006A318A">
        <w:rPr>
          <w:rFonts w:cs="Times New Roman"/>
          <w:i/>
        </w:rPr>
        <w:t>racticing</w:t>
      </w:r>
      <w:r w:rsidRPr="006A318A">
        <w:rPr>
          <w:rFonts w:cs="Times New Roman"/>
          <w:i/>
        </w:rPr>
        <w:t xml:space="preserve"> in a second language: Perspectives from applied linguistics and cognitive psychology</w:t>
      </w:r>
      <w:r>
        <w:rPr>
          <w:rFonts w:cs="Times New Roman"/>
          <w:iCs/>
        </w:rPr>
        <w:t>,</w:t>
      </w:r>
      <w:r w:rsidR="00BF2544">
        <w:rPr>
          <w:rFonts w:cs="Times New Roman"/>
          <w:iCs/>
        </w:rPr>
        <w:t xml:space="preserve"> </w:t>
      </w:r>
      <w:r w:rsidRPr="006A318A">
        <w:rPr>
          <w:rFonts w:cs="Times New Roman"/>
        </w:rPr>
        <w:t>208-226. Cambridge: Cambridge University Press.</w:t>
      </w:r>
    </w:p>
    <w:p w14:paraId="6F0CB038" w14:textId="64069038" w:rsidR="00D846A9" w:rsidRPr="00ED7B56" w:rsidRDefault="00D846A9" w:rsidP="00D846A9">
      <w:pPr>
        <w:spacing w:after="0"/>
        <w:ind w:left="490" w:hanging="490"/>
        <w:rPr>
          <w:rFonts w:cs="Times New Roman"/>
          <w:color w:val="auto"/>
        </w:rPr>
      </w:pPr>
      <w:proofErr w:type="spellStart"/>
      <w:r w:rsidRPr="006A318A">
        <w:rPr>
          <w:rFonts w:cs="Times New Roman"/>
        </w:rPr>
        <w:t>DeKeyser</w:t>
      </w:r>
      <w:proofErr w:type="spellEnd"/>
      <w:r w:rsidRPr="006A318A">
        <w:rPr>
          <w:rFonts w:cs="Times New Roman"/>
        </w:rPr>
        <w:t>, R</w:t>
      </w:r>
      <w:r>
        <w:rPr>
          <w:rFonts w:cs="Times New Roman"/>
        </w:rPr>
        <w:t>obert.</w:t>
      </w:r>
      <w:r w:rsidR="007171A3">
        <w:rPr>
          <w:rFonts w:cs="Times New Roman"/>
        </w:rPr>
        <w:t xml:space="preserve"> </w:t>
      </w:r>
      <w:r w:rsidRPr="006A318A">
        <w:rPr>
          <w:rFonts w:cs="Times New Roman"/>
        </w:rPr>
        <w:t>2014. Research on language development during study abroad: methodological considerations and future perspectives. In C</w:t>
      </w:r>
      <w:r>
        <w:rPr>
          <w:rFonts w:cs="Times New Roman"/>
        </w:rPr>
        <w:t>armen</w:t>
      </w:r>
      <w:r w:rsidRPr="006A318A">
        <w:rPr>
          <w:rFonts w:cs="Times New Roman"/>
        </w:rPr>
        <w:t xml:space="preserve"> Pérez-Vidal (</w:t>
      </w:r>
      <w:r>
        <w:rPr>
          <w:rFonts w:cs="Times New Roman"/>
        </w:rPr>
        <w:t>e</w:t>
      </w:r>
      <w:r w:rsidRPr="006A318A">
        <w:rPr>
          <w:rFonts w:cs="Times New Roman"/>
        </w:rPr>
        <w:t xml:space="preserve">d.), </w:t>
      </w:r>
      <w:r w:rsidRPr="006A318A">
        <w:rPr>
          <w:rFonts w:cs="Times New Roman"/>
          <w:i/>
        </w:rPr>
        <w:t xml:space="preserve">Language acquisition in study abroad and formal instruction </w:t>
      </w:r>
      <w:r w:rsidRPr="00ED7B56">
        <w:rPr>
          <w:rFonts w:cs="Times New Roman"/>
          <w:i/>
          <w:color w:val="auto"/>
        </w:rPr>
        <w:t>contexts</w:t>
      </w:r>
      <w:r w:rsidR="00A96A4C" w:rsidRPr="00ED7B56">
        <w:rPr>
          <w:rFonts w:cs="Times New Roman"/>
          <w:color w:val="auto"/>
        </w:rPr>
        <w:t>,</w:t>
      </w:r>
      <w:r w:rsidRPr="00ED7B56">
        <w:rPr>
          <w:rFonts w:cs="Times New Roman"/>
          <w:color w:val="auto"/>
        </w:rPr>
        <w:t xml:space="preserve"> 313-327. Amsterdam/Philadelphia: John Benjamins</w:t>
      </w:r>
      <w:r w:rsidR="00BF2544" w:rsidRPr="00ED7B56">
        <w:rPr>
          <w:rFonts w:cs="Times New Roman"/>
          <w:color w:val="auto"/>
        </w:rPr>
        <w:t xml:space="preserve"> Publishing.</w:t>
      </w:r>
    </w:p>
    <w:p w14:paraId="3893DCF3" w14:textId="505AD57E" w:rsidR="00D846A9" w:rsidRPr="00ED7B56" w:rsidRDefault="00D846A9" w:rsidP="00D846A9">
      <w:pPr>
        <w:spacing w:after="0"/>
        <w:ind w:left="490" w:hanging="490"/>
        <w:rPr>
          <w:rFonts w:cs="Times New Roman"/>
          <w:color w:val="auto"/>
        </w:rPr>
      </w:pPr>
      <w:r w:rsidRPr="00ED7B56">
        <w:rPr>
          <w:rFonts w:cs="Times New Roman"/>
          <w:color w:val="auto"/>
        </w:rPr>
        <w:t>Devlin, A</w:t>
      </w:r>
      <w:r w:rsidR="00956CA4" w:rsidRPr="00ED7B56">
        <w:rPr>
          <w:rFonts w:cs="Times New Roman"/>
          <w:color w:val="auto"/>
        </w:rPr>
        <w:t xml:space="preserve">nne </w:t>
      </w:r>
      <w:r w:rsidRPr="00ED7B56">
        <w:rPr>
          <w:rFonts w:cs="Times New Roman"/>
          <w:color w:val="auto"/>
        </w:rPr>
        <w:t>M</w:t>
      </w:r>
      <w:r w:rsidR="00956CA4" w:rsidRPr="00ED7B56">
        <w:rPr>
          <w:rFonts w:cs="Times New Roman"/>
          <w:color w:val="auto"/>
        </w:rPr>
        <w:t>arie</w:t>
      </w:r>
      <w:r w:rsidRPr="00ED7B56">
        <w:rPr>
          <w:rFonts w:cs="Times New Roman"/>
          <w:color w:val="auto"/>
        </w:rPr>
        <w:t xml:space="preserve">. 2014. </w:t>
      </w:r>
      <w:r w:rsidRPr="00ED7B56">
        <w:rPr>
          <w:rFonts w:cs="Times New Roman"/>
          <w:i/>
          <w:iCs/>
          <w:color w:val="auto"/>
        </w:rPr>
        <w:t xml:space="preserve">The impact of study abroad on the acquisition of </w:t>
      </w:r>
      <w:proofErr w:type="spellStart"/>
      <w:r w:rsidRPr="00ED7B56">
        <w:rPr>
          <w:rFonts w:cs="Times New Roman"/>
          <w:i/>
          <w:iCs/>
          <w:color w:val="auto"/>
        </w:rPr>
        <w:t>sociopragmatic</w:t>
      </w:r>
      <w:proofErr w:type="spellEnd"/>
      <w:r w:rsidRPr="00ED7B56">
        <w:rPr>
          <w:rFonts w:cs="Times New Roman"/>
          <w:i/>
          <w:iCs/>
          <w:color w:val="auto"/>
        </w:rPr>
        <w:t xml:space="preserve"> variation patterns: The case of non-native speaker English teachers</w:t>
      </w:r>
      <w:r w:rsidRPr="00ED7B56">
        <w:rPr>
          <w:rFonts w:cs="Times New Roman"/>
          <w:color w:val="auto"/>
        </w:rPr>
        <w:t xml:space="preserve">. Bern: Peter Lang. </w:t>
      </w:r>
    </w:p>
    <w:p w14:paraId="17BCA23E" w14:textId="7138EEDB" w:rsidR="00D846A9" w:rsidRPr="00ED7B56" w:rsidRDefault="00D846A9" w:rsidP="00D846A9">
      <w:pPr>
        <w:spacing w:after="0"/>
        <w:ind w:left="490" w:hanging="490"/>
        <w:rPr>
          <w:rFonts w:eastAsia="MinionPro-Regular" w:cs="Times New Roman"/>
          <w:color w:val="auto"/>
          <w:lang w:val="en-IE"/>
        </w:rPr>
      </w:pPr>
      <w:proofErr w:type="spellStart"/>
      <w:r w:rsidRPr="00ED7B56">
        <w:rPr>
          <w:rFonts w:cs="Times New Roman"/>
          <w:color w:val="auto"/>
        </w:rPr>
        <w:t>Dewaele</w:t>
      </w:r>
      <w:proofErr w:type="spellEnd"/>
      <w:r w:rsidRPr="00ED7B56">
        <w:rPr>
          <w:rFonts w:cs="Times New Roman"/>
          <w:color w:val="auto"/>
        </w:rPr>
        <w:t>, J</w:t>
      </w:r>
      <w:r w:rsidR="00956CA4" w:rsidRPr="00ED7B56">
        <w:rPr>
          <w:rFonts w:cs="Times New Roman"/>
          <w:color w:val="auto"/>
        </w:rPr>
        <w:t xml:space="preserve">ean </w:t>
      </w:r>
      <w:r w:rsidRPr="00ED7B56">
        <w:rPr>
          <w:rFonts w:cs="Times New Roman"/>
          <w:color w:val="auto"/>
        </w:rPr>
        <w:t>M</w:t>
      </w:r>
      <w:r w:rsidR="00956CA4" w:rsidRPr="00ED7B56">
        <w:rPr>
          <w:rFonts w:cs="Times New Roman"/>
          <w:color w:val="auto"/>
        </w:rPr>
        <w:t>arc</w:t>
      </w:r>
      <w:r w:rsidR="00A96A4C" w:rsidRPr="00ED7B56">
        <w:rPr>
          <w:rFonts w:cs="Times New Roman"/>
          <w:color w:val="auto"/>
        </w:rPr>
        <w:t>. 2007</w:t>
      </w:r>
      <w:r w:rsidRPr="00ED7B56">
        <w:rPr>
          <w:rFonts w:cs="Times New Roman"/>
          <w:color w:val="auto"/>
        </w:rPr>
        <w:t xml:space="preserve">. The effect of multilingualism, </w:t>
      </w:r>
      <w:proofErr w:type="spellStart"/>
      <w:r w:rsidRPr="00ED7B56">
        <w:rPr>
          <w:rFonts w:cs="Times New Roman"/>
          <w:color w:val="auto"/>
        </w:rPr>
        <w:t>sociobiographical</w:t>
      </w:r>
      <w:proofErr w:type="spellEnd"/>
      <w:r w:rsidRPr="00ED7B56">
        <w:rPr>
          <w:rFonts w:cs="Times New Roman"/>
          <w:color w:val="auto"/>
        </w:rPr>
        <w:t xml:space="preserve"> and situational factors on communicative anxiety and foreign language anxiety of mature language learners. </w:t>
      </w:r>
      <w:r w:rsidRPr="00ED7B56">
        <w:rPr>
          <w:rFonts w:cs="Times New Roman"/>
          <w:i/>
          <w:color w:val="auto"/>
        </w:rPr>
        <w:t xml:space="preserve">The International Journal of Bilingualism </w:t>
      </w:r>
      <w:r w:rsidR="00D164F2" w:rsidRPr="00D164F2">
        <w:rPr>
          <w:rFonts w:cs="Times New Roman"/>
          <w:color w:val="auto"/>
        </w:rPr>
        <w:t>11(4)</w:t>
      </w:r>
      <w:r w:rsidR="00A95ED2" w:rsidRPr="00D164F2">
        <w:rPr>
          <w:rFonts w:cs="Times New Roman"/>
          <w:color w:val="auto"/>
        </w:rPr>
        <w:t>.</w:t>
      </w:r>
      <w:r w:rsidR="00A95ED2" w:rsidRPr="00ED7B56">
        <w:rPr>
          <w:rFonts w:cs="Times New Roman"/>
          <w:color w:val="auto"/>
        </w:rPr>
        <w:t xml:space="preserve"> </w:t>
      </w:r>
      <w:r w:rsidR="00D164F2">
        <w:rPr>
          <w:rFonts w:cs="Times New Roman"/>
          <w:color w:val="auto"/>
        </w:rPr>
        <w:t>391-409.</w:t>
      </w:r>
    </w:p>
    <w:p w14:paraId="3AA8E962" w14:textId="1AC4AA8F" w:rsidR="00D846A9" w:rsidRPr="00ED7B56" w:rsidRDefault="00D846A9" w:rsidP="00D846A9">
      <w:pPr>
        <w:spacing w:after="0"/>
        <w:ind w:left="426" w:hanging="426"/>
        <w:rPr>
          <w:rFonts w:eastAsia="MinionPro-Regular" w:cs="Times New Roman"/>
          <w:color w:val="auto"/>
        </w:rPr>
      </w:pPr>
      <w:proofErr w:type="spellStart"/>
      <w:r w:rsidRPr="00ED7B56">
        <w:rPr>
          <w:rFonts w:eastAsia="MinionPro-Regular" w:cs="Times New Roman"/>
          <w:color w:val="auto"/>
          <w:lang w:val="en-CA"/>
        </w:rPr>
        <w:t>Dewaele</w:t>
      </w:r>
      <w:proofErr w:type="spellEnd"/>
      <w:r w:rsidRPr="00ED7B56">
        <w:rPr>
          <w:rFonts w:eastAsia="MinionPro-Regular" w:cs="Times New Roman"/>
          <w:color w:val="auto"/>
          <w:lang w:val="en-CA"/>
        </w:rPr>
        <w:t>, J</w:t>
      </w:r>
      <w:r w:rsidR="00956CA4" w:rsidRPr="00ED7B56">
        <w:rPr>
          <w:rFonts w:eastAsia="MinionPro-Regular" w:cs="Times New Roman"/>
          <w:color w:val="auto"/>
          <w:lang w:val="en-CA"/>
        </w:rPr>
        <w:t xml:space="preserve">ean </w:t>
      </w:r>
      <w:r w:rsidRPr="00ED7B56">
        <w:rPr>
          <w:rFonts w:eastAsia="MinionPro-Regular" w:cs="Times New Roman"/>
          <w:color w:val="auto"/>
          <w:lang w:val="en-CA"/>
        </w:rPr>
        <w:t>M</w:t>
      </w:r>
      <w:r w:rsidR="00956CA4" w:rsidRPr="00ED7B56">
        <w:rPr>
          <w:rFonts w:eastAsia="MinionPro-Regular" w:cs="Times New Roman"/>
          <w:color w:val="auto"/>
          <w:lang w:val="en-CA"/>
        </w:rPr>
        <w:t>arc</w:t>
      </w:r>
      <w:r w:rsidRPr="00ED7B56">
        <w:rPr>
          <w:rFonts w:eastAsia="MinionPro-Regular" w:cs="Times New Roman"/>
          <w:color w:val="auto"/>
          <w:lang w:val="en-CA"/>
        </w:rPr>
        <w:t xml:space="preserve">, </w:t>
      </w:r>
      <w:proofErr w:type="spellStart"/>
      <w:r w:rsidRPr="00ED7B56">
        <w:rPr>
          <w:rFonts w:eastAsia="MinionPro-Regular" w:cs="Times New Roman"/>
          <w:color w:val="auto"/>
          <w:lang w:val="en-CA"/>
        </w:rPr>
        <w:t>R</w:t>
      </w:r>
      <w:r w:rsidR="00956CA4" w:rsidRPr="00ED7B56">
        <w:rPr>
          <w:rFonts w:eastAsia="MinionPro-Regular" w:cs="Times New Roman"/>
          <w:color w:val="auto"/>
          <w:lang w:val="en-CA"/>
        </w:rPr>
        <w:t>uxandra</w:t>
      </w:r>
      <w:r w:rsidRPr="00ED7B56">
        <w:rPr>
          <w:rFonts w:eastAsia="MinionPro-Regular" w:cs="Times New Roman"/>
          <w:color w:val="auto"/>
          <w:lang w:val="en-CA"/>
        </w:rPr>
        <w:t>.S</w:t>
      </w:r>
      <w:proofErr w:type="spellEnd"/>
      <w:r w:rsidRPr="00ED7B56">
        <w:rPr>
          <w:rFonts w:eastAsia="MinionPro-Regular" w:cs="Times New Roman"/>
          <w:color w:val="auto"/>
          <w:lang w:val="en-CA"/>
        </w:rPr>
        <w:t>.</w:t>
      </w:r>
      <w:r w:rsidR="00E07CDA" w:rsidRPr="00ED7B56">
        <w:rPr>
          <w:rFonts w:eastAsia="MinionPro-Regular" w:cs="Times New Roman"/>
          <w:color w:val="auto"/>
          <w:lang w:val="en-CA"/>
        </w:rPr>
        <w:t xml:space="preserve"> </w:t>
      </w:r>
      <w:proofErr w:type="spellStart"/>
      <w:r w:rsidR="00E07CDA" w:rsidRPr="00ED7B56">
        <w:rPr>
          <w:rFonts w:eastAsia="MinionPro-Regular" w:cs="Times New Roman"/>
          <w:color w:val="auto"/>
          <w:lang w:val="en-CA"/>
        </w:rPr>
        <w:t>Comanaru</w:t>
      </w:r>
      <w:proofErr w:type="spellEnd"/>
      <w:r w:rsidRPr="00ED7B56">
        <w:rPr>
          <w:rFonts w:eastAsia="MinionPro-Regular" w:cs="Times New Roman"/>
          <w:color w:val="auto"/>
          <w:lang w:val="en-CA"/>
        </w:rPr>
        <w:t xml:space="preserve">, &amp; </w:t>
      </w:r>
      <w:r w:rsidR="00E07CDA" w:rsidRPr="00ED7B56">
        <w:rPr>
          <w:rFonts w:eastAsia="MinionPro-Regular" w:cs="Times New Roman"/>
          <w:color w:val="auto"/>
          <w:lang w:val="en-CA"/>
        </w:rPr>
        <w:t xml:space="preserve">Martin </w:t>
      </w:r>
      <w:proofErr w:type="spellStart"/>
      <w:r w:rsidRPr="00ED7B56">
        <w:rPr>
          <w:rFonts w:eastAsia="MinionPro-Regular" w:cs="Times New Roman"/>
          <w:color w:val="auto"/>
          <w:lang w:val="en-CA"/>
        </w:rPr>
        <w:t>Faraco</w:t>
      </w:r>
      <w:proofErr w:type="spellEnd"/>
      <w:r w:rsidRPr="00ED7B56">
        <w:rPr>
          <w:rFonts w:eastAsia="MinionPro-Regular" w:cs="Times New Roman"/>
          <w:color w:val="auto"/>
          <w:lang w:val="en-CA"/>
        </w:rPr>
        <w:t xml:space="preserve">. 2015. </w:t>
      </w:r>
      <w:r w:rsidRPr="00ED7B56">
        <w:rPr>
          <w:rFonts w:eastAsia="MinionPro-Regular" w:cs="Times New Roman"/>
          <w:color w:val="auto"/>
        </w:rPr>
        <w:t>The affective benefits of a pre-sessional course at the start of study abroad.</w:t>
      </w:r>
      <w:r w:rsidRPr="00ED7B56">
        <w:rPr>
          <w:rFonts w:cs="Times New Roman"/>
          <w:color w:val="auto"/>
        </w:rPr>
        <w:t xml:space="preserve"> In R</w:t>
      </w:r>
      <w:r w:rsidR="00E7726C" w:rsidRPr="00ED7B56">
        <w:rPr>
          <w:rFonts w:cs="Times New Roman"/>
          <w:color w:val="auto"/>
        </w:rPr>
        <w:t>os</w:t>
      </w:r>
      <w:r w:rsidRPr="00ED7B56">
        <w:rPr>
          <w:rFonts w:cs="Times New Roman"/>
          <w:color w:val="auto"/>
        </w:rPr>
        <w:t xml:space="preserve"> Mitchell, N</w:t>
      </w:r>
      <w:r w:rsidR="00E7726C" w:rsidRPr="00ED7B56">
        <w:rPr>
          <w:rFonts w:cs="Times New Roman"/>
          <w:color w:val="auto"/>
        </w:rPr>
        <w:t>icole</w:t>
      </w:r>
      <w:r w:rsidRPr="00ED7B56">
        <w:rPr>
          <w:rFonts w:cs="Times New Roman"/>
          <w:color w:val="auto"/>
        </w:rPr>
        <w:t xml:space="preserve"> Tracy-Ventura &amp; K</w:t>
      </w:r>
      <w:r w:rsidR="00E7726C" w:rsidRPr="00ED7B56">
        <w:rPr>
          <w:rFonts w:cs="Times New Roman"/>
          <w:color w:val="auto"/>
        </w:rPr>
        <w:t>evin</w:t>
      </w:r>
      <w:r w:rsidRPr="00ED7B56">
        <w:rPr>
          <w:rFonts w:cs="Times New Roman"/>
          <w:color w:val="auto"/>
        </w:rPr>
        <w:t xml:space="preserve"> McManus (</w:t>
      </w:r>
      <w:r w:rsidR="00956CA4" w:rsidRPr="00ED7B56">
        <w:rPr>
          <w:rFonts w:cs="Times New Roman"/>
          <w:color w:val="auto"/>
        </w:rPr>
        <w:t>e</w:t>
      </w:r>
      <w:r w:rsidRPr="00ED7B56">
        <w:rPr>
          <w:rFonts w:cs="Times New Roman"/>
          <w:color w:val="auto"/>
        </w:rPr>
        <w:t xml:space="preserve">ds.), </w:t>
      </w:r>
      <w:r w:rsidRPr="00ED7B56">
        <w:rPr>
          <w:rFonts w:cs="Times New Roman"/>
          <w:i/>
          <w:color w:val="auto"/>
        </w:rPr>
        <w:t>Social interaction, identity and language learning during residence abroad</w:t>
      </w:r>
      <w:r w:rsidR="00E7726C" w:rsidRPr="00ED7B56">
        <w:rPr>
          <w:rFonts w:cs="Times New Roman"/>
          <w:i/>
          <w:color w:val="auto"/>
        </w:rPr>
        <w:t xml:space="preserve">, </w:t>
      </w:r>
      <w:r w:rsidRPr="00ED7B56">
        <w:rPr>
          <w:rFonts w:cs="Times New Roman"/>
          <w:color w:val="auto"/>
        </w:rPr>
        <w:t>33-50</w:t>
      </w:r>
      <w:r w:rsidRPr="00ED7B56">
        <w:rPr>
          <w:rFonts w:cs="Times New Roman"/>
          <w:i/>
          <w:color w:val="auto"/>
        </w:rPr>
        <w:t xml:space="preserve">. </w:t>
      </w:r>
      <w:proofErr w:type="spellStart"/>
      <w:r w:rsidRPr="00ED7B56">
        <w:rPr>
          <w:rFonts w:cs="Times New Roman"/>
          <w:color w:val="auto"/>
        </w:rPr>
        <w:t>Eurosla</w:t>
      </w:r>
      <w:proofErr w:type="spellEnd"/>
      <w:r w:rsidRPr="00ED7B56">
        <w:rPr>
          <w:rFonts w:cs="Times New Roman"/>
          <w:color w:val="auto"/>
        </w:rPr>
        <w:t xml:space="preserve"> Monograph Series 5.</w:t>
      </w:r>
    </w:p>
    <w:p w14:paraId="7D0E2BAA" w14:textId="77DFCD0A" w:rsidR="00D846A9" w:rsidRPr="00ED7B56" w:rsidRDefault="00D846A9" w:rsidP="00D846A9">
      <w:pPr>
        <w:spacing w:after="0"/>
        <w:ind w:left="426" w:hanging="426"/>
        <w:rPr>
          <w:rFonts w:eastAsia="MinionPro-Regular" w:cs="Times New Roman"/>
          <w:color w:val="auto"/>
        </w:rPr>
      </w:pPr>
      <w:proofErr w:type="spellStart"/>
      <w:r w:rsidRPr="00ED7B56">
        <w:rPr>
          <w:rFonts w:eastAsia="MinionPro-Regular" w:cs="Times New Roman"/>
          <w:color w:val="auto"/>
          <w:lang w:val="en-CA"/>
        </w:rPr>
        <w:t>Dewaele</w:t>
      </w:r>
      <w:proofErr w:type="spellEnd"/>
      <w:r w:rsidRPr="00ED7B56">
        <w:rPr>
          <w:rFonts w:eastAsia="MinionPro-Regular" w:cs="Times New Roman"/>
          <w:color w:val="auto"/>
          <w:lang w:val="en-CA"/>
        </w:rPr>
        <w:t>, J</w:t>
      </w:r>
      <w:r w:rsidR="00956CA4" w:rsidRPr="00ED7B56">
        <w:rPr>
          <w:rFonts w:eastAsia="MinionPro-Regular" w:cs="Times New Roman"/>
          <w:color w:val="auto"/>
          <w:lang w:val="en-CA"/>
        </w:rPr>
        <w:t>ean</w:t>
      </w:r>
      <w:r w:rsidRPr="00ED7B56">
        <w:rPr>
          <w:rFonts w:eastAsia="MinionPro-Regular" w:cs="Times New Roman"/>
          <w:color w:val="auto"/>
          <w:lang w:val="en-CA"/>
        </w:rPr>
        <w:t>-M</w:t>
      </w:r>
      <w:r w:rsidR="00956CA4" w:rsidRPr="00ED7B56">
        <w:rPr>
          <w:rFonts w:eastAsia="MinionPro-Regular" w:cs="Times New Roman"/>
          <w:color w:val="auto"/>
          <w:lang w:val="en-CA"/>
        </w:rPr>
        <w:t>arc</w:t>
      </w:r>
      <w:r w:rsidR="00E07CDA" w:rsidRPr="00ED7B56">
        <w:rPr>
          <w:rFonts w:eastAsia="MinionPro-Regular" w:cs="Times New Roman"/>
          <w:color w:val="auto"/>
          <w:lang w:val="en-CA"/>
        </w:rPr>
        <w:t xml:space="preserve"> </w:t>
      </w:r>
      <w:r w:rsidRPr="00ED7B56">
        <w:rPr>
          <w:rFonts w:eastAsia="MinionPro-Regular" w:cs="Times New Roman"/>
          <w:color w:val="auto"/>
          <w:lang w:val="en-CA"/>
        </w:rPr>
        <w:t>&amp; Li Wei</w:t>
      </w:r>
      <w:r w:rsidR="00DC431D" w:rsidRPr="00ED7B56">
        <w:rPr>
          <w:rFonts w:eastAsia="MinionPro-Regular" w:cs="Times New Roman"/>
          <w:color w:val="auto"/>
          <w:lang w:val="en-CA"/>
        </w:rPr>
        <w:t xml:space="preserve">. </w:t>
      </w:r>
      <w:r w:rsidRPr="00ED7B56">
        <w:rPr>
          <w:rFonts w:eastAsia="MinionPro-Regular" w:cs="Times New Roman"/>
          <w:color w:val="auto"/>
          <w:lang w:val="en-CA"/>
        </w:rPr>
        <w:t xml:space="preserve">2013. </w:t>
      </w:r>
      <w:r w:rsidRPr="00ED7B56">
        <w:rPr>
          <w:rFonts w:eastAsia="MinionPro-Regular" w:cs="Times New Roman"/>
          <w:color w:val="auto"/>
        </w:rPr>
        <w:t xml:space="preserve">Is multilingualism linked to a higher tolerance of ambiguity? </w:t>
      </w:r>
      <w:r w:rsidRPr="00ED7B56">
        <w:rPr>
          <w:rFonts w:eastAsia="MinionPro-Regular" w:cs="Times New Roman"/>
          <w:i/>
          <w:iCs/>
          <w:color w:val="auto"/>
        </w:rPr>
        <w:t>Bilingualism: Language &amp; Cognition</w:t>
      </w:r>
      <w:r w:rsidRPr="00ED7B56">
        <w:rPr>
          <w:rFonts w:eastAsia="MinionPro-Regular" w:cs="Times New Roman"/>
          <w:color w:val="auto"/>
        </w:rPr>
        <w:t xml:space="preserve"> 16(1)</w:t>
      </w:r>
      <w:r w:rsidR="00FA2E75" w:rsidRPr="00ED7B56">
        <w:rPr>
          <w:rFonts w:eastAsia="MinionPro-Regular" w:cs="Times New Roman"/>
          <w:color w:val="auto"/>
        </w:rPr>
        <w:t>.</w:t>
      </w:r>
      <w:r w:rsidRPr="00ED7B56">
        <w:rPr>
          <w:rFonts w:eastAsia="MinionPro-Regular" w:cs="Times New Roman"/>
          <w:color w:val="auto"/>
        </w:rPr>
        <w:t xml:space="preserve"> 231.</w:t>
      </w:r>
    </w:p>
    <w:p w14:paraId="2DF8E5AA" w14:textId="5B6A5EA5" w:rsidR="00D846A9" w:rsidRPr="00ED7B56" w:rsidRDefault="00D846A9" w:rsidP="00D846A9">
      <w:pPr>
        <w:spacing w:after="0"/>
        <w:ind w:left="490" w:hanging="490"/>
        <w:rPr>
          <w:rFonts w:eastAsia="GaramondPremrPro" w:cs="Times New Roman"/>
          <w:color w:val="auto"/>
        </w:rPr>
      </w:pPr>
      <w:r w:rsidRPr="00ED7B56">
        <w:rPr>
          <w:rFonts w:eastAsia="GaramondPremrPro" w:cs="Times New Roman"/>
          <w:color w:val="auto"/>
        </w:rPr>
        <w:t>Dewey, D</w:t>
      </w:r>
      <w:r w:rsidR="00956CA4" w:rsidRPr="00ED7B56">
        <w:rPr>
          <w:rFonts w:eastAsia="GaramondPremrPro" w:cs="Times New Roman"/>
          <w:color w:val="auto"/>
        </w:rPr>
        <w:t>an</w:t>
      </w:r>
      <w:r w:rsidRPr="00ED7B56">
        <w:rPr>
          <w:rFonts w:eastAsia="GaramondPremrPro" w:cs="Times New Roman"/>
          <w:color w:val="auto"/>
        </w:rPr>
        <w:t xml:space="preserve">. 2004. </w:t>
      </w:r>
      <w:r w:rsidRPr="00ED7B56">
        <w:rPr>
          <w:rFonts w:cs="Times New Roman"/>
          <w:color w:val="auto"/>
        </w:rPr>
        <w:t xml:space="preserve">A comparison of reading development by learners of Japanese in intensive domestic immersion and study abroad contexts. </w:t>
      </w:r>
      <w:r w:rsidRPr="00ED7B56">
        <w:rPr>
          <w:rFonts w:cs="Times New Roman"/>
          <w:i/>
          <w:color w:val="auto"/>
        </w:rPr>
        <w:t xml:space="preserve">Studies in Second Language Acquisition </w:t>
      </w:r>
      <w:r w:rsidRPr="00ED7B56">
        <w:rPr>
          <w:rFonts w:cs="Times New Roman"/>
          <w:iCs/>
          <w:color w:val="auto"/>
        </w:rPr>
        <w:t>26</w:t>
      </w:r>
      <w:r w:rsidRPr="00ED7B56">
        <w:rPr>
          <w:rFonts w:cs="Times New Roman"/>
          <w:color w:val="auto"/>
        </w:rPr>
        <w:t>(2), 303-327.</w:t>
      </w:r>
    </w:p>
    <w:p w14:paraId="7A39F6DA" w14:textId="77777777" w:rsidR="00BF2544" w:rsidRPr="00ED7B56" w:rsidRDefault="00516280" w:rsidP="00962868">
      <w:pPr>
        <w:ind w:left="720" w:hanging="720"/>
        <w:rPr>
          <w:rFonts w:eastAsia="font305"/>
          <w:color w:val="auto"/>
          <w:lang w:eastAsia="de-DE" w:bidi="ar-SA"/>
        </w:rPr>
      </w:pPr>
      <w:proofErr w:type="spellStart"/>
      <w:r w:rsidRPr="00ED7B56">
        <w:rPr>
          <w:rFonts w:eastAsia="font305"/>
          <w:color w:val="auto"/>
          <w:lang w:val="en-CA" w:eastAsia="de-DE" w:bidi="ar-SA"/>
        </w:rPr>
        <w:t>Doiz</w:t>
      </w:r>
      <w:proofErr w:type="spellEnd"/>
      <w:r w:rsidRPr="00ED7B56">
        <w:rPr>
          <w:rFonts w:eastAsia="font305"/>
          <w:color w:val="auto"/>
          <w:lang w:val="en-CA" w:eastAsia="de-DE" w:bidi="ar-SA"/>
        </w:rPr>
        <w:t xml:space="preserve">, </w:t>
      </w:r>
      <w:proofErr w:type="spellStart"/>
      <w:r w:rsidRPr="00ED7B56">
        <w:rPr>
          <w:rFonts w:eastAsia="font305"/>
          <w:color w:val="auto"/>
          <w:lang w:val="en-CA" w:eastAsia="de-DE" w:bidi="ar-SA"/>
        </w:rPr>
        <w:t>Aintzane</w:t>
      </w:r>
      <w:proofErr w:type="spellEnd"/>
      <w:r w:rsidRPr="00ED7B56">
        <w:rPr>
          <w:rFonts w:eastAsia="font305"/>
          <w:color w:val="auto"/>
          <w:lang w:val="en-CA" w:eastAsia="de-DE" w:bidi="ar-SA"/>
        </w:rPr>
        <w:t>,</w:t>
      </w:r>
      <w:r w:rsidR="00BF2544" w:rsidRPr="00ED7B56">
        <w:rPr>
          <w:rFonts w:eastAsia="font305"/>
          <w:color w:val="auto"/>
          <w:lang w:val="en-CA" w:eastAsia="de-DE" w:bidi="ar-SA"/>
        </w:rPr>
        <w:t xml:space="preserve"> David </w:t>
      </w:r>
      <w:proofErr w:type="spellStart"/>
      <w:r w:rsidR="00BF2544" w:rsidRPr="00ED7B56">
        <w:rPr>
          <w:rFonts w:eastAsia="font305"/>
          <w:color w:val="auto"/>
          <w:lang w:val="en-CA" w:eastAsia="de-DE" w:bidi="ar-SA"/>
        </w:rPr>
        <w:t>L</w:t>
      </w:r>
      <w:r w:rsidRPr="00ED7B56">
        <w:rPr>
          <w:rFonts w:eastAsia="font305"/>
          <w:color w:val="auto"/>
          <w:lang w:val="en-CA" w:eastAsia="de-DE" w:bidi="ar-SA"/>
        </w:rPr>
        <w:t>asagabaster</w:t>
      </w:r>
      <w:proofErr w:type="spellEnd"/>
      <w:r w:rsidRPr="00ED7B56">
        <w:rPr>
          <w:rFonts w:eastAsia="font305"/>
          <w:color w:val="auto"/>
          <w:lang w:val="en-CA" w:eastAsia="de-DE" w:bidi="ar-SA"/>
        </w:rPr>
        <w:t>, &amp;</w:t>
      </w:r>
      <w:r w:rsidR="00BF2544" w:rsidRPr="00ED7B56">
        <w:rPr>
          <w:rFonts w:eastAsia="font305"/>
          <w:color w:val="auto"/>
          <w:lang w:val="en-CA" w:eastAsia="de-DE" w:bidi="ar-SA"/>
        </w:rPr>
        <w:t xml:space="preserve"> </w:t>
      </w:r>
      <w:proofErr w:type="spellStart"/>
      <w:r w:rsidR="00BF2544" w:rsidRPr="00ED7B56">
        <w:rPr>
          <w:rFonts w:eastAsia="font305"/>
          <w:color w:val="auto"/>
          <w:lang w:val="en-CA" w:eastAsia="de-DE" w:bidi="ar-SA"/>
        </w:rPr>
        <w:t>Josep</w:t>
      </w:r>
      <w:proofErr w:type="spellEnd"/>
      <w:r w:rsidR="00BF2544" w:rsidRPr="00ED7B56">
        <w:rPr>
          <w:rFonts w:eastAsia="font305"/>
          <w:color w:val="auto"/>
          <w:lang w:val="en-CA" w:eastAsia="de-DE" w:bidi="ar-SA"/>
        </w:rPr>
        <w:t xml:space="preserve"> Maria Sierra</w:t>
      </w:r>
      <w:r w:rsidRPr="00ED7B56">
        <w:rPr>
          <w:rFonts w:eastAsia="font305"/>
          <w:color w:val="auto"/>
          <w:lang w:val="en-CA" w:eastAsia="de-DE" w:bidi="ar-SA"/>
        </w:rPr>
        <w:t xml:space="preserve">. </w:t>
      </w:r>
      <w:r w:rsidRPr="00ED7B56">
        <w:rPr>
          <w:rFonts w:eastAsia="font305"/>
          <w:color w:val="auto"/>
          <w:lang w:eastAsia="de-DE" w:bidi="ar-SA"/>
        </w:rPr>
        <w:t xml:space="preserve">2014 Language friction and multilingual policies in higher education: the stakeholders' view, </w:t>
      </w:r>
      <w:r w:rsidRPr="00ED7B56">
        <w:rPr>
          <w:rFonts w:eastAsia="font305"/>
          <w:i/>
          <w:color w:val="auto"/>
          <w:lang w:eastAsia="de-DE" w:bidi="ar-SA"/>
        </w:rPr>
        <w:t xml:space="preserve">Journal of Multilingual and Multicultural Development </w:t>
      </w:r>
      <w:r w:rsidRPr="00ED7B56">
        <w:rPr>
          <w:rFonts w:eastAsia="font305"/>
          <w:color w:val="auto"/>
          <w:lang w:eastAsia="de-DE" w:bidi="ar-SA"/>
        </w:rPr>
        <w:t>35(4). 345-360.</w:t>
      </w:r>
    </w:p>
    <w:p w14:paraId="143AA3B8" w14:textId="3066C31A" w:rsidR="00D846A9" w:rsidRPr="00ED7B56" w:rsidRDefault="00D846A9" w:rsidP="00962868">
      <w:pPr>
        <w:ind w:left="720" w:hanging="720"/>
        <w:rPr>
          <w:rFonts w:eastAsia="MS Mincho" w:cs="Times New Roman"/>
          <w:color w:val="auto"/>
        </w:rPr>
      </w:pPr>
      <w:proofErr w:type="spellStart"/>
      <w:r w:rsidRPr="00ED7B56">
        <w:rPr>
          <w:rFonts w:eastAsia="MS Mincho" w:cs="Times New Roman"/>
          <w:color w:val="auto"/>
        </w:rPr>
        <w:t>DuFon</w:t>
      </w:r>
      <w:proofErr w:type="spellEnd"/>
      <w:r w:rsidRPr="00ED7B56">
        <w:rPr>
          <w:rFonts w:eastAsia="MS Mincho" w:cs="Times New Roman"/>
          <w:color w:val="auto"/>
        </w:rPr>
        <w:t>, M</w:t>
      </w:r>
      <w:r w:rsidR="00956CA4" w:rsidRPr="00ED7B56">
        <w:rPr>
          <w:rFonts w:eastAsia="MS Mincho" w:cs="Times New Roman"/>
          <w:color w:val="auto"/>
        </w:rPr>
        <w:t>argaret</w:t>
      </w:r>
      <w:r w:rsidR="00DC431D" w:rsidRPr="00ED7B56">
        <w:rPr>
          <w:rFonts w:eastAsia="MS Mincho" w:cs="Times New Roman"/>
          <w:color w:val="auto"/>
        </w:rPr>
        <w:t xml:space="preserve">, </w:t>
      </w:r>
      <w:r w:rsidRPr="00ED7B56">
        <w:rPr>
          <w:rFonts w:eastAsia="MS Mincho" w:cs="Times New Roman"/>
          <w:color w:val="auto"/>
        </w:rPr>
        <w:t>A</w:t>
      </w:r>
      <w:r w:rsidR="00DC431D" w:rsidRPr="00ED7B56">
        <w:rPr>
          <w:rFonts w:eastAsia="MS Mincho" w:cs="Times New Roman"/>
          <w:color w:val="auto"/>
        </w:rPr>
        <w:t>.</w:t>
      </w:r>
      <w:r w:rsidRPr="00ED7B56">
        <w:rPr>
          <w:rFonts w:eastAsia="MS Mincho" w:cs="Times New Roman"/>
          <w:color w:val="auto"/>
        </w:rPr>
        <w:t xml:space="preserve"> &amp;</w:t>
      </w:r>
      <w:r w:rsidR="00BF2544" w:rsidRPr="00ED7B56">
        <w:rPr>
          <w:rFonts w:eastAsia="MS Mincho" w:cs="Times New Roman"/>
          <w:color w:val="auto"/>
        </w:rPr>
        <w:t xml:space="preserve"> E</w:t>
      </w:r>
      <w:r w:rsidR="00956CA4" w:rsidRPr="00ED7B56">
        <w:rPr>
          <w:rFonts w:eastAsia="MS Mincho" w:cs="Times New Roman"/>
          <w:color w:val="auto"/>
        </w:rPr>
        <w:t>ton</w:t>
      </w:r>
      <w:r w:rsidRPr="00ED7B56">
        <w:rPr>
          <w:rFonts w:eastAsia="MS Mincho" w:cs="Times New Roman"/>
          <w:color w:val="auto"/>
        </w:rPr>
        <w:t xml:space="preserve"> Churchill (</w:t>
      </w:r>
      <w:r w:rsidR="00BF2544" w:rsidRPr="00ED7B56">
        <w:rPr>
          <w:rFonts w:eastAsia="MS Mincho" w:cs="Times New Roman"/>
          <w:color w:val="auto"/>
        </w:rPr>
        <w:t>e</w:t>
      </w:r>
      <w:r w:rsidRPr="00ED7B56">
        <w:rPr>
          <w:rFonts w:eastAsia="MS Mincho" w:cs="Times New Roman"/>
          <w:color w:val="auto"/>
        </w:rPr>
        <w:t xml:space="preserve">ds.). 2006. </w:t>
      </w:r>
      <w:r w:rsidRPr="00ED7B56">
        <w:rPr>
          <w:rFonts w:eastAsia="MS Mincho" w:cs="Times New Roman"/>
          <w:i/>
          <w:color w:val="auto"/>
        </w:rPr>
        <w:t>Language learners in study abroad contexts</w:t>
      </w:r>
      <w:r w:rsidRPr="00ED7B56">
        <w:rPr>
          <w:rFonts w:eastAsia="MS Mincho" w:cs="Times New Roman"/>
          <w:color w:val="auto"/>
        </w:rPr>
        <w:t xml:space="preserve">. </w:t>
      </w:r>
      <w:proofErr w:type="spellStart"/>
      <w:r w:rsidRPr="00ED7B56">
        <w:rPr>
          <w:rFonts w:eastAsia="MS Mincho" w:cs="Times New Roman"/>
          <w:color w:val="auto"/>
        </w:rPr>
        <w:t>Clevedon</w:t>
      </w:r>
      <w:proofErr w:type="spellEnd"/>
      <w:r w:rsidRPr="00ED7B56">
        <w:rPr>
          <w:rFonts w:eastAsia="MS Mincho" w:cs="Times New Roman"/>
          <w:color w:val="auto"/>
        </w:rPr>
        <w:t>: Multilingual Matters.</w:t>
      </w:r>
    </w:p>
    <w:p w14:paraId="15FA7450" w14:textId="77777777" w:rsidR="00BF2544" w:rsidRPr="00ED7B56" w:rsidRDefault="0036525B" w:rsidP="00D846A9">
      <w:pPr>
        <w:spacing w:after="0"/>
        <w:ind w:left="490" w:hanging="490"/>
        <w:rPr>
          <w:rFonts w:cs="Times New Roman"/>
          <w:bCs/>
          <w:color w:val="auto"/>
        </w:rPr>
      </w:pPr>
      <w:hyperlink w:history="1"/>
      <w:proofErr w:type="gramStart"/>
      <w:r w:rsidR="00D846A9" w:rsidRPr="00E02216">
        <w:rPr>
          <w:rFonts w:cs="Times New Roman"/>
          <w:bCs/>
        </w:rPr>
        <w:t>Freed, Barbara.</w:t>
      </w:r>
      <w:proofErr w:type="gramEnd"/>
      <w:r w:rsidR="00D846A9" w:rsidRPr="00E02216">
        <w:rPr>
          <w:rFonts w:cs="Times New Roman"/>
          <w:bCs/>
        </w:rPr>
        <w:t xml:space="preserve"> 1995. </w:t>
      </w:r>
      <w:r w:rsidR="00D846A9" w:rsidRPr="00ED7B56">
        <w:rPr>
          <w:rFonts w:cs="Times New Roman"/>
          <w:bCs/>
          <w:color w:val="auto"/>
        </w:rPr>
        <w:t xml:space="preserve">Second language acquisition in study abroad contexts. </w:t>
      </w:r>
      <w:r w:rsidR="00D846A9" w:rsidRPr="00ED7B56">
        <w:rPr>
          <w:rFonts w:cs="Times New Roman"/>
          <w:bCs/>
          <w:color w:val="auto"/>
        </w:rPr>
        <w:lastRenderedPageBreak/>
        <w:t xml:space="preserve">Amsterdam/Philadelphia: John Benjamins. </w:t>
      </w:r>
    </w:p>
    <w:p w14:paraId="28C4AC9B" w14:textId="6ADB5CD4" w:rsidR="00D846A9" w:rsidRPr="006A318A" w:rsidRDefault="00D846A9" w:rsidP="00D846A9">
      <w:pPr>
        <w:spacing w:after="0"/>
        <w:ind w:left="490" w:hanging="490"/>
        <w:rPr>
          <w:rFonts w:cs="Times New Roman"/>
        </w:rPr>
      </w:pPr>
      <w:r w:rsidRPr="00ED7B56">
        <w:rPr>
          <w:rFonts w:cs="Times New Roman"/>
          <w:color w:val="auto"/>
          <w:lang w:val="en-CA"/>
        </w:rPr>
        <w:t>Freed, B</w:t>
      </w:r>
      <w:r w:rsidR="00BF2544" w:rsidRPr="00ED7B56">
        <w:rPr>
          <w:rFonts w:cs="Times New Roman"/>
          <w:color w:val="auto"/>
          <w:lang w:val="en-CA"/>
        </w:rPr>
        <w:t xml:space="preserve">arbara, Fred </w:t>
      </w:r>
      <w:proofErr w:type="spellStart"/>
      <w:r w:rsidR="00BF2544" w:rsidRPr="00ED7B56">
        <w:rPr>
          <w:rFonts w:cs="Times New Roman"/>
          <w:color w:val="auto"/>
          <w:lang w:val="en-CA"/>
        </w:rPr>
        <w:t>Segalowitz</w:t>
      </w:r>
      <w:proofErr w:type="spellEnd"/>
      <w:r w:rsidR="00BF2544" w:rsidRPr="00ED7B56">
        <w:rPr>
          <w:rFonts w:cs="Times New Roman"/>
          <w:color w:val="auto"/>
          <w:lang w:val="en-CA"/>
        </w:rPr>
        <w:t>,</w:t>
      </w:r>
      <w:r w:rsidRPr="00ED7B56">
        <w:rPr>
          <w:rFonts w:cs="Times New Roman"/>
          <w:color w:val="auto"/>
          <w:lang w:val="en-CA"/>
        </w:rPr>
        <w:t xml:space="preserve"> &amp; D</w:t>
      </w:r>
      <w:r w:rsidR="00956CA4" w:rsidRPr="00ED7B56">
        <w:rPr>
          <w:rFonts w:cs="Times New Roman"/>
          <w:color w:val="auto"/>
          <w:lang w:val="en-CA"/>
        </w:rPr>
        <w:t>an</w:t>
      </w:r>
      <w:r w:rsidR="00BF2544" w:rsidRPr="00ED7B56">
        <w:rPr>
          <w:rFonts w:cs="Times New Roman"/>
          <w:color w:val="auto"/>
          <w:lang w:val="en-CA"/>
        </w:rPr>
        <w:t xml:space="preserve"> Dewey</w:t>
      </w:r>
      <w:r w:rsidRPr="00ED7B56">
        <w:rPr>
          <w:rFonts w:cs="Times New Roman"/>
          <w:color w:val="auto"/>
          <w:lang w:val="en-CA"/>
        </w:rPr>
        <w:t xml:space="preserve">. </w:t>
      </w:r>
      <w:r w:rsidRPr="00ED7B56">
        <w:rPr>
          <w:rFonts w:cs="Times New Roman"/>
          <w:color w:val="auto"/>
        </w:rPr>
        <w:t>2004. Context of learning and second language fluency in French: Comparing regular classroom, study abroad and intensive domestic immersion programs</w:t>
      </w:r>
      <w:r w:rsidRPr="006A318A">
        <w:rPr>
          <w:rFonts w:cs="Times New Roman"/>
        </w:rPr>
        <w:t xml:space="preserve">. </w:t>
      </w:r>
      <w:r w:rsidRPr="006A318A">
        <w:rPr>
          <w:rFonts w:cs="Times New Roman"/>
          <w:i/>
        </w:rPr>
        <w:t>Studies in Second Language Acquisition</w:t>
      </w:r>
      <w:r w:rsidR="00FA2E75">
        <w:rPr>
          <w:rFonts w:cs="Times New Roman"/>
        </w:rPr>
        <w:t xml:space="preserve"> </w:t>
      </w:r>
      <w:r w:rsidRPr="00FA2E75">
        <w:rPr>
          <w:rFonts w:cs="Times New Roman"/>
          <w:iCs/>
        </w:rPr>
        <w:t>26</w:t>
      </w:r>
      <w:r w:rsidRPr="006A318A">
        <w:rPr>
          <w:rFonts w:cs="Times New Roman"/>
        </w:rPr>
        <w:t>(2), 275-301.</w:t>
      </w:r>
    </w:p>
    <w:p w14:paraId="0F637EF9" w14:textId="77777777" w:rsidR="00D846A9" w:rsidRPr="006A318A" w:rsidRDefault="00D846A9" w:rsidP="00D846A9">
      <w:pPr>
        <w:spacing w:after="0"/>
        <w:ind w:left="490" w:hanging="490"/>
        <w:rPr>
          <w:rFonts w:cs="Times New Roman"/>
          <w:bCs/>
        </w:rPr>
      </w:pPr>
    </w:p>
    <w:p w14:paraId="5D97F990" w14:textId="77777777" w:rsidR="00516280" w:rsidRPr="00BF2544" w:rsidRDefault="00516280" w:rsidP="00516280">
      <w:pPr>
        <w:ind w:left="720" w:hanging="720"/>
        <w:rPr>
          <w:noProof/>
        </w:rPr>
      </w:pPr>
      <w:r w:rsidRPr="00962868">
        <w:rPr>
          <w:noProof/>
        </w:rPr>
        <w:t xml:space="preserve">Gao, Xuesong. 2008. Shifting motivational discourses among mainland Chinese students in an English medium tertiary institution in Hong Kong: A longitudinal inquiry. </w:t>
      </w:r>
      <w:r w:rsidRPr="00962868">
        <w:rPr>
          <w:i/>
          <w:iCs/>
          <w:noProof/>
        </w:rPr>
        <w:t>Studies in Higher Education</w:t>
      </w:r>
      <w:r w:rsidRPr="00962868">
        <w:rPr>
          <w:noProof/>
        </w:rPr>
        <w:t xml:space="preserve"> 33(5). 599–614. doi:10.1080/03075070802373107.</w:t>
      </w:r>
    </w:p>
    <w:p w14:paraId="2A4DF237" w14:textId="65713960" w:rsidR="00516280" w:rsidRDefault="00516280" w:rsidP="00516280">
      <w:pPr>
        <w:ind w:left="720" w:hanging="720"/>
        <w:rPr>
          <w:rFonts w:eastAsia="Times New Roman"/>
          <w:lang w:eastAsia="es-ES" w:bidi="ar-SA"/>
        </w:rPr>
      </w:pPr>
      <w:r w:rsidRPr="00ED7B56">
        <w:rPr>
          <w:rFonts w:eastAsia="Times New Roman"/>
          <w:lang w:eastAsia="es-ES" w:bidi="ar-SA"/>
        </w:rPr>
        <w:t xml:space="preserve">Genesee, Fred. 2004. What do we know about bilingual education for majority language students. </w:t>
      </w:r>
      <w:r w:rsidR="00FA2E75" w:rsidRPr="00ED7B56">
        <w:rPr>
          <w:rFonts w:eastAsia="Times New Roman"/>
          <w:lang w:eastAsia="es-ES" w:bidi="ar-SA"/>
        </w:rPr>
        <w:t xml:space="preserve">In Fred Genesee, Tessa </w:t>
      </w:r>
      <w:proofErr w:type="spellStart"/>
      <w:r w:rsidR="00FA2E75" w:rsidRPr="00ED7B56">
        <w:rPr>
          <w:rFonts w:eastAsia="Times New Roman"/>
          <w:lang w:eastAsia="es-ES" w:bidi="ar-SA"/>
        </w:rPr>
        <w:t>Bathia</w:t>
      </w:r>
      <w:proofErr w:type="spellEnd"/>
      <w:r w:rsidR="00FA2E75" w:rsidRPr="00ED7B56">
        <w:rPr>
          <w:rFonts w:eastAsia="Times New Roman"/>
          <w:lang w:eastAsia="es-ES" w:bidi="ar-SA"/>
        </w:rPr>
        <w:t xml:space="preserve"> and </w:t>
      </w:r>
      <w:r w:rsidR="00ED7B56" w:rsidRPr="00ED7B56">
        <w:rPr>
          <w:rFonts w:eastAsia="Times New Roman"/>
          <w:lang w:eastAsia="es-ES" w:bidi="ar-SA"/>
        </w:rPr>
        <w:t xml:space="preserve">William. </w:t>
      </w:r>
      <w:r w:rsidR="00FA2E75" w:rsidRPr="00ED7B56">
        <w:rPr>
          <w:rFonts w:eastAsia="Times New Roman"/>
          <w:lang w:eastAsia="es-ES" w:bidi="ar-SA"/>
        </w:rPr>
        <w:t xml:space="preserve">Ritchie (eds.), </w:t>
      </w:r>
      <w:r w:rsidRPr="00ED7B56">
        <w:rPr>
          <w:rFonts w:eastAsia="Times New Roman"/>
          <w:i/>
          <w:iCs/>
          <w:lang w:eastAsia="es-ES" w:bidi="ar-SA"/>
        </w:rPr>
        <w:t>Handbook of bilingualism and multiculturalism</w:t>
      </w:r>
      <w:r w:rsidRPr="00ED7B56">
        <w:rPr>
          <w:rFonts w:eastAsia="Times New Roman"/>
          <w:lang w:eastAsia="es-ES" w:bidi="ar-SA"/>
        </w:rPr>
        <w:t>, 547-576.</w:t>
      </w:r>
      <w:r w:rsidR="00ED7B56" w:rsidRPr="00ED7B56">
        <w:rPr>
          <w:rFonts w:eastAsia="Times New Roman"/>
          <w:lang w:eastAsia="es-ES" w:bidi="ar-SA"/>
        </w:rPr>
        <w:t xml:space="preserve"> Malden MA: Blackwell Publishing</w:t>
      </w:r>
    </w:p>
    <w:p w14:paraId="0B51E6D9" w14:textId="4F8C238E" w:rsidR="00516280" w:rsidRPr="006024F0" w:rsidRDefault="00516280" w:rsidP="00516280">
      <w:pPr>
        <w:ind w:left="720" w:hanging="720"/>
        <w:rPr>
          <w:noProof/>
        </w:rPr>
      </w:pPr>
      <w:r w:rsidRPr="00962868">
        <w:rPr>
          <w:noProof/>
        </w:rPr>
        <w:t>González Ardeo</w:t>
      </w:r>
      <w:r w:rsidR="007111C6">
        <w:rPr>
          <w:noProof/>
        </w:rPr>
        <w:t xml:space="preserve">, </w:t>
      </w:r>
      <w:r w:rsidR="00DC431D">
        <w:rPr>
          <w:noProof/>
        </w:rPr>
        <w:t xml:space="preserve">Mikel </w:t>
      </w:r>
      <w:r w:rsidRPr="00962868">
        <w:rPr>
          <w:noProof/>
        </w:rPr>
        <w:t xml:space="preserve">Joseba. 2016. Engineering student’s instrumental motivation and positve attitude towards learning English in a trilingual tertiary setting. </w:t>
      </w:r>
      <w:r w:rsidRPr="00962868">
        <w:rPr>
          <w:i/>
          <w:iCs/>
          <w:noProof/>
        </w:rPr>
        <w:t>Ibérica</w:t>
      </w:r>
      <w:r w:rsidRPr="00962868">
        <w:rPr>
          <w:noProof/>
        </w:rPr>
        <w:t xml:space="preserve"> 32. 179–200.</w:t>
      </w:r>
    </w:p>
    <w:p w14:paraId="6011D584" w14:textId="1F5224B0" w:rsidR="00516280" w:rsidRPr="006024F0" w:rsidRDefault="00516280" w:rsidP="00516280">
      <w:pPr>
        <w:ind w:left="720" w:hanging="720"/>
        <w:rPr>
          <w:shd w:val="clear" w:color="auto" w:fill="FFFFFF"/>
        </w:rPr>
      </w:pPr>
      <w:proofErr w:type="spellStart"/>
      <w:r w:rsidRPr="00962868">
        <w:rPr>
          <w:rFonts w:eastAsia="Times New Roman"/>
          <w:lang w:eastAsia="es-ES" w:bidi="ar-SA"/>
        </w:rPr>
        <w:t>H</w:t>
      </w:r>
      <w:r w:rsidRPr="00962868">
        <w:t>ellekjaer</w:t>
      </w:r>
      <w:proofErr w:type="spellEnd"/>
      <w:r w:rsidRPr="00962868">
        <w:t xml:space="preserve">, Glen Ole &amp; </w:t>
      </w:r>
      <w:r w:rsidR="00DC431D" w:rsidRPr="00962868">
        <w:t>Anne-Inger</w:t>
      </w:r>
      <w:r w:rsidR="00DC431D">
        <w:t xml:space="preserve"> </w:t>
      </w:r>
      <w:proofErr w:type="spellStart"/>
      <w:r w:rsidRPr="00962868">
        <w:t>Hellekjaer</w:t>
      </w:r>
      <w:proofErr w:type="spellEnd"/>
      <w:r w:rsidRPr="00962868">
        <w:t xml:space="preserve">. 2015. From tool to target language: Arguing the need to enhance language learning in English-medium instruction courses and programs. In </w:t>
      </w:r>
      <w:proofErr w:type="spellStart"/>
      <w:r w:rsidRPr="00962868">
        <w:rPr>
          <w:shd w:val="clear" w:color="auto" w:fill="FFFFFF"/>
        </w:rPr>
        <w:t>Dimova</w:t>
      </w:r>
      <w:proofErr w:type="spellEnd"/>
      <w:r w:rsidRPr="00962868">
        <w:rPr>
          <w:shd w:val="clear" w:color="auto" w:fill="FFFFFF"/>
        </w:rPr>
        <w:t xml:space="preserve">, </w:t>
      </w:r>
      <w:proofErr w:type="spellStart"/>
      <w:r w:rsidRPr="00962868">
        <w:rPr>
          <w:shd w:val="clear" w:color="auto" w:fill="FFFFFF"/>
        </w:rPr>
        <w:t>Slobodanka</w:t>
      </w:r>
      <w:proofErr w:type="spellEnd"/>
      <w:r w:rsidRPr="00962868">
        <w:rPr>
          <w:shd w:val="clear" w:color="auto" w:fill="FFFFFF"/>
        </w:rPr>
        <w:t xml:space="preserve">, Hultgren, Anna Kristina, &amp; </w:t>
      </w:r>
      <w:r w:rsidR="00E07CDA">
        <w:rPr>
          <w:shd w:val="clear" w:color="auto" w:fill="FFFFFF"/>
        </w:rPr>
        <w:t xml:space="preserve">Christian </w:t>
      </w:r>
      <w:r w:rsidRPr="00962868">
        <w:rPr>
          <w:shd w:val="clear" w:color="auto" w:fill="FFFFFF"/>
        </w:rPr>
        <w:t>Jensen (eds.),</w:t>
      </w:r>
      <w:r w:rsidRPr="00962868">
        <w:t xml:space="preserve"> </w:t>
      </w:r>
      <w:r w:rsidRPr="00962868">
        <w:rPr>
          <w:i/>
        </w:rPr>
        <w:t>English-Medium Instruction in European Higher Education</w:t>
      </w:r>
      <w:r w:rsidR="00FA2E75" w:rsidRPr="00FA2E75">
        <w:t>,</w:t>
      </w:r>
      <w:r w:rsidRPr="00962868">
        <w:rPr>
          <w:i/>
        </w:rPr>
        <w:t xml:space="preserve"> </w:t>
      </w:r>
      <w:r w:rsidRPr="00962868">
        <w:t>317-324.</w:t>
      </w:r>
      <w:r w:rsidRPr="00962868">
        <w:rPr>
          <w:shd w:val="clear" w:color="auto" w:fill="FFFFFF"/>
        </w:rPr>
        <w:t xml:space="preserve"> Berlin: Walter de Gruyter.</w:t>
      </w:r>
      <w:r w:rsidRPr="006024F0">
        <w:rPr>
          <w:shd w:val="clear" w:color="auto" w:fill="FFFFFF"/>
        </w:rPr>
        <w:t xml:space="preserve"> </w:t>
      </w:r>
    </w:p>
    <w:p w14:paraId="5E146C4E" w14:textId="76F2FF46" w:rsidR="00516280" w:rsidRPr="00EE4386" w:rsidRDefault="005C6C30" w:rsidP="00516280">
      <w:pPr>
        <w:ind w:left="720" w:hanging="720"/>
        <w:rPr>
          <w:noProof/>
          <w:color w:val="auto"/>
        </w:rPr>
      </w:pPr>
      <w:r w:rsidRPr="006024F0">
        <w:rPr>
          <w:noProof/>
        </w:rPr>
        <w:t xml:space="preserve">Henry, Alastair &amp; Angela Goddard. 2015. Bicultural or Hybrid? The Second Language Identities of Students on an English-Mediated University Program in Sweden. </w:t>
      </w:r>
      <w:r w:rsidRPr="006024F0">
        <w:rPr>
          <w:i/>
          <w:iCs/>
          <w:noProof/>
        </w:rPr>
        <w:t>Journal of Language, Identity and Education</w:t>
      </w:r>
      <w:r w:rsidRPr="006024F0">
        <w:rPr>
          <w:noProof/>
        </w:rPr>
        <w:t xml:space="preserve"> 14(4). </w:t>
      </w:r>
      <w:r w:rsidRPr="00EE4386">
        <w:rPr>
          <w:noProof/>
          <w:color w:val="auto"/>
        </w:rPr>
        <w:t>255–274. doi:10.1080/15348458.2015.1070596.</w:t>
      </w:r>
    </w:p>
    <w:p w14:paraId="37946114" w14:textId="0BA62DA1" w:rsidR="00D846A9" w:rsidRDefault="00D846A9" w:rsidP="00300310">
      <w:pPr>
        <w:ind w:left="641" w:hanging="641"/>
        <w:rPr>
          <w:rFonts w:cs="Times New Roman"/>
          <w:color w:val="auto"/>
        </w:rPr>
      </w:pPr>
      <w:r w:rsidRPr="00EE4386">
        <w:rPr>
          <w:rFonts w:cs="Times New Roman"/>
          <w:color w:val="auto"/>
        </w:rPr>
        <w:t>Hernández, T</w:t>
      </w:r>
      <w:r w:rsidR="004B1A9E" w:rsidRPr="00EE4386">
        <w:rPr>
          <w:rFonts w:cs="Times New Roman"/>
          <w:color w:val="auto"/>
        </w:rPr>
        <w:t>odd</w:t>
      </w:r>
      <w:r w:rsidRPr="00EE4386">
        <w:rPr>
          <w:rFonts w:cs="Times New Roman"/>
          <w:color w:val="auto"/>
        </w:rPr>
        <w:t xml:space="preserve"> A. 2010. Promoting speaking proficiency through motivation and interaction: The study abroad and classroom learning contexts. </w:t>
      </w:r>
      <w:r w:rsidRPr="00EE4386">
        <w:rPr>
          <w:rFonts w:cs="Times New Roman"/>
          <w:i/>
          <w:iCs/>
          <w:color w:val="auto"/>
        </w:rPr>
        <w:t>Foreign Language Annals</w:t>
      </w:r>
      <w:r w:rsidRPr="00EE4386">
        <w:rPr>
          <w:rFonts w:cs="Times New Roman"/>
          <w:color w:val="auto"/>
        </w:rPr>
        <w:t xml:space="preserve"> </w:t>
      </w:r>
      <w:r w:rsidRPr="00EE4386">
        <w:rPr>
          <w:rFonts w:cs="Times New Roman"/>
          <w:iCs/>
          <w:color w:val="auto"/>
        </w:rPr>
        <w:t>43</w:t>
      </w:r>
      <w:r w:rsidRPr="00EE4386">
        <w:rPr>
          <w:rFonts w:cs="Times New Roman"/>
          <w:color w:val="auto"/>
        </w:rPr>
        <w:t>(4)</w:t>
      </w:r>
      <w:r w:rsidR="00A95ED2" w:rsidRPr="00EE4386">
        <w:rPr>
          <w:rFonts w:cs="Times New Roman"/>
          <w:color w:val="auto"/>
        </w:rPr>
        <w:t xml:space="preserve">. </w:t>
      </w:r>
      <w:r w:rsidRPr="00EE4386">
        <w:rPr>
          <w:rFonts w:cs="Times New Roman"/>
          <w:color w:val="auto"/>
        </w:rPr>
        <w:t>650–670.</w:t>
      </w:r>
    </w:p>
    <w:p w14:paraId="51FDDB44" w14:textId="4B990229" w:rsidR="00300310" w:rsidRPr="00300310" w:rsidRDefault="00300310" w:rsidP="00300310">
      <w:pPr>
        <w:ind w:left="641" w:hanging="641"/>
        <w:rPr>
          <w:rFonts w:cs="Times New Roman"/>
          <w:color w:val="auto"/>
        </w:rPr>
      </w:pPr>
      <w:r>
        <w:rPr>
          <w:rFonts w:cs="Times New Roman"/>
          <w:color w:val="auto"/>
        </w:rPr>
        <w:t xml:space="preserve">House, Juliana. 2013. Developing pragmatic competence in English as a lingua franca: Using discourse markers to express (inter)-subjectivity and connectivity. </w:t>
      </w:r>
      <w:r>
        <w:rPr>
          <w:rFonts w:cs="Times New Roman"/>
          <w:i/>
          <w:color w:val="auto"/>
        </w:rPr>
        <w:t xml:space="preserve">Journal of Pragmatics </w:t>
      </w:r>
      <w:r>
        <w:rPr>
          <w:rFonts w:cs="Times New Roman"/>
          <w:color w:val="auto"/>
        </w:rPr>
        <w:t>59(A). 57-67.</w:t>
      </w:r>
    </w:p>
    <w:p w14:paraId="3197E596" w14:textId="4818B336" w:rsidR="00D846A9" w:rsidRDefault="00D846A9" w:rsidP="00D846A9">
      <w:pPr>
        <w:spacing w:after="0"/>
        <w:ind w:left="490" w:hanging="490"/>
        <w:rPr>
          <w:rFonts w:cs="Times New Roman"/>
        </w:rPr>
      </w:pPr>
      <w:r w:rsidRPr="00EE4386">
        <w:rPr>
          <w:rFonts w:cs="Times New Roman"/>
          <w:color w:val="auto"/>
        </w:rPr>
        <w:t>Howard, M</w:t>
      </w:r>
      <w:r w:rsidR="00956CA4" w:rsidRPr="00EE4386">
        <w:rPr>
          <w:rFonts w:cs="Times New Roman"/>
          <w:color w:val="auto"/>
        </w:rPr>
        <w:t>artin</w:t>
      </w:r>
      <w:r w:rsidRPr="00EE4386">
        <w:rPr>
          <w:rFonts w:cs="Times New Roman"/>
          <w:color w:val="auto"/>
        </w:rPr>
        <w:t>. 2005. Second language acquisition in a study abroad context: A comparative investigation of the effects of study abroad and formal language instruction on the L2 learner’s grammatical development. In A</w:t>
      </w:r>
      <w:r w:rsidR="00BF2544" w:rsidRPr="00EE4386">
        <w:rPr>
          <w:rFonts w:cs="Times New Roman"/>
          <w:color w:val="auto"/>
        </w:rPr>
        <w:t>lex</w:t>
      </w:r>
      <w:r w:rsidRPr="00EE4386">
        <w:rPr>
          <w:rFonts w:cs="Times New Roman"/>
          <w:color w:val="auto"/>
        </w:rPr>
        <w:t xml:space="preserve"> </w:t>
      </w:r>
      <w:proofErr w:type="spellStart"/>
      <w:r w:rsidRPr="00EE4386">
        <w:rPr>
          <w:rFonts w:cs="Times New Roman"/>
          <w:color w:val="auto"/>
        </w:rPr>
        <w:t>Housen</w:t>
      </w:r>
      <w:proofErr w:type="spellEnd"/>
      <w:r w:rsidRPr="00EE4386">
        <w:rPr>
          <w:rFonts w:cs="Times New Roman"/>
          <w:color w:val="auto"/>
        </w:rPr>
        <w:t xml:space="preserve"> &amp; M</w:t>
      </w:r>
      <w:r w:rsidR="00DC431D" w:rsidRPr="00EE4386">
        <w:rPr>
          <w:rFonts w:cs="Times New Roman"/>
          <w:color w:val="auto"/>
        </w:rPr>
        <w:t>ichael</w:t>
      </w:r>
      <w:r w:rsidRPr="00EE4386">
        <w:rPr>
          <w:rFonts w:cs="Times New Roman"/>
          <w:color w:val="auto"/>
        </w:rPr>
        <w:t xml:space="preserve"> </w:t>
      </w:r>
      <w:proofErr w:type="spellStart"/>
      <w:r w:rsidR="00BF2544" w:rsidRPr="00EE4386">
        <w:rPr>
          <w:rFonts w:cs="Times New Roman"/>
          <w:color w:val="auto"/>
        </w:rPr>
        <w:t>Pierrard</w:t>
      </w:r>
      <w:proofErr w:type="spellEnd"/>
      <w:r w:rsidR="00BF2544" w:rsidRPr="00EE4386">
        <w:rPr>
          <w:rFonts w:cs="Times New Roman"/>
          <w:color w:val="auto"/>
        </w:rPr>
        <w:t xml:space="preserve"> (e</w:t>
      </w:r>
      <w:r w:rsidRPr="00EE4386">
        <w:rPr>
          <w:rFonts w:cs="Times New Roman"/>
          <w:color w:val="auto"/>
        </w:rPr>
        <w:t xml:space="preserve">ds.), </w:t>
      </w:r>
      <w:r w:rsidRPr="00EE4386">
        <w:rPr>
          <w:rFonts w:cs="Times New Roman"/>
          <w:i/>
          <w:color w:val="auto"/>
        </w:rPr>
        <w:t>Investigations in instructed second language acquisition</w:t>
      </w:r>
      <w:r w:rsidR="00BF2544" w:rsidRPr="00EE4386">
        <w:rPr>
          <w:rFonts w:cs="Times New Roman"/>
          <w:color w:val="auto"/>
        </w:rPr>
        <w:t>, 495-530</w:t>
      </w:r>
      <w:r w:rsidRPr="00EE4386">
        <w:rPr>
          <w:rFonts w:cs="Times New Roman"/>
          <w:color w:val="auto"/>
        </w:rPr>
        <w:t>. Berlin</w:t>
      </w:r>
      <w:r w:rsidRPr="006A318A">
        <w:rPr>
          <w:rFonts w:cs="Times New Roman"/>
        </w:rPr>
        <w:t>: Mouton de Gruyter.</w:t>
      </w:r>
    </w:p>
    <w:p w14:paraId="40360094" w14:textId="77777777" w:rsidR="00EE4386" w:rsidRPr="00E02216" w:rsidRDefault="00EE4386" w:rsidP="00D846A9">
      <w:pPr>
        <w:spacing w:after="0"/>
        <w:ind w:left="490" w:hanging="490"/>
        <w:rPr>
          <w:rFonts w:cs="Times New Roman"/>
        </w:rPr>
      </w:pPr>
    </w:p>
    <w:p w14:paraId="2FDBFD71" w14:textId="5C26194C" w:rsidR="00D846A9" w:rsidRPr="008D4390" w:rsidRDefault="00D846A9" w:rsidP="00D846A9">
      <w:pPr>
        <w:spacing w:after="0"/>
        <w:ind w:left="490" w:hanging="490"/>
        <w:rPr>
          <w:rFonts w:cs="Times New Roman"/>
          <w:color w:val="auto"/>
          <w:lang w:val="es-ES"/>
        </w:rPr>
      </w:pPr>
      <w:r w:rsidRPr="00300310">
        <w:rPr>
          <w:rFonts w:cs="Times New Roman"/>
          <w:color w:val="auto"/>
        </w:rPr>
        <w:t>Jackson, J</w:t>
      </w:r>
      <w:r w:rsidR="004B1A9E" w:rsidRPr="00300310">
        <w:rPr>
          <w:rFonts w:cs="Times New Roman"/>
          <w:color w:val="auto"/>
        </w:rPr>
        <w:t>ane</w:t>
      </w:r>
      <w:r w:rsidRPr="00300310">
        <w:rPr>
          <w:rFonts w:cs="Times New Roman"/>
          <w:color w:val="auto"/>
        </w:rPr>
        <w:t xml:space="preserve">. 2013. Pragmatic development in study abroad contexts. In </w:t>
      </w:r>
      <w:proofErr w:type="spellStart"/>
      <w:r w:rsidR="00BF2544" w:rsidRPr="00300310">
        <w:rPr>
          <w:rFonts w:cs="Times New Roman"/>
          <w:color w:val="auto"/>
        </w:rPr>
        <w:t>C</w:t>
      </w:r>
      <w:r w:rsidR="00944D33" w:rsidRPr="00300310">
        <w:rPr>
          <w:rFonts w:cs="Times New Roman"/>
          <w:color w:val="auto"/>
        </w:rPr>
        <w:t>arol</w:t>
      </w:r>
      <w:r w:rsidR="00BF2544" w:rsidRPr="00300310">
        <w:rPr>
          <w:rFonts w:cs="Times New Roman"/>
          <w:color w:val="auto"/>
        </w:rPr>
        <w:t>.A</w:t>
      </w:r>
      <w:proofErr w:type="spellEnd"/>
      <w:r w:rsidR="00BF2544" w:rsidRPr="00300310">
        <w:rPr>
          <w:rFonts w:cs="Times New Roman"/>
          <w:color w:val="auto"/>
        </w:rPr>
        <w:t xml:space="preserve"> </w:t>
      </w:r>
      <w:proofErr w:type="spellStart"/>
      <w:r w:rsidRPr="00300310">
        <w:rPr>
          <w:rFonts w:cs="Times New Roman"/>
          <w:color w:val="auto"/>
        </w:rPr>
        <w:t>Chapelle</w:t>
      </w:r>
      <w:proofErr w:type="spellEnd"/>
      <w:r w:rsidRPr="00300310">
        <w:rPr>
          <w:rFonts w:cs="Times New Roman"/>
          <w:color w:val="auto"/>
        </w:rPr>
        <w:t xml:space="preserve"> (</w:t>
      </w:r>
      <w:r w:rsidR="00DC431D" w:rsidRPr="00300310">
        <w:rPr>
          <w:rFonts w:cs="Times New Roman"/>
          <w:color w:val="auto"/>
        </w:rPr>
        <w:t>e</w:t>
      </w:r>
      <w:r w:rsidRPr="00300310">
        <w:rPr>
          <w:rFonts w:cs="Times New Roman"/>
          <w:color w:val="auto"/>
        </w:rPr>
        <w:t xml:space="preserve">d.), </w:t>
      </w:r>
      <w:r w:rsidRPr="00300310">
        <w:rPr>
          <w:rFonts w:cs="Times New Roman"/>
          <w:i/>
          <w:color w:val="auto"/>
        </w:rPr>
        <w:t>The Encyclopedia of Applied Linguistics</w:t>
      </w:r>
      <w:r w:rsidRPr="00300310">
        <w:rPr>
          <w:rFonts w:cs="Times New Roman"/>
          <w:color w:val="auto"/>
        </w:rPr>
        <w:t xml:space="preserve">, </w:t>
      </w:r>
      <w:r w:rsidR="00300310" w:rsidRPr="00300310">
        <w:rPr>
          <w:rFonts w:cs="Times New Roman"/>
          <w:color w:val="auto"/>
        </w:rPr>
        <w:t xml:space="preserve">1- 12. </w:t>
      </w:r>
      <w:proofErr w:type="spellStart"/>
      <w:r w:rsidRPr="008D4390">
        <w:rPr>
          <w:rFonts w:cs="Times New Roman"/>
          <w:color w:val="auto"/>
          <w:lang w:val="es-ES"/>
        </w:rPr>
        <w:t>Hoboken</w:t>
      </w:r>
      <w:proofErr w:type="spellEnd"/>
      <w:r w:rsidRPr="008D4390">
        <w:rPr>
          <w:rFonts w:cs="Times New Roman"/>
          <w:color w:val="auto"/>
          <w:lang w:val="es-ES"/>
        </w:rPr>
        <w:t xml:space="preserve">: NJ: </w:t>
      </w:r>
      <w:proofErr w:type="spellStart"/>
      <w:r w:rsidRPr="008D4390">
        <w:rPr>
          <w:rFonts w:cs="Times New Roman"/>
          <w:color w:val="auto"/>
          <w:lang w:val="es-ES"/>
        </w:rPr>
        <w:t>Wiley-Blackwell</w:t>
      </w:r>
      <w:proofErr w:type="spellEnd"/>
      <w:r w:rsidRPr="008D4390">
        <w:rPr>
          <w:rFonts w:cs="Times New Roman"/>
          <w:color w:val="auto"/>
          <w:lang w:val="es-ES"/>
        </w:rPr>
        <w:t>.</w:t>
      </w:r>
      <w:r w:rsidR="00511057" w:rsidRPr="008D4390">
        <w:rPr>
          <w:rFonts w:cs="Times New Roman"/>
          <w:color w:val="auto"/>
          <w:lang w:val="es-ES"/>
        </w:rPr>
        <w:t xml:space="preserve"> </w:t>
      </w:r>
    </w:p>
    <w:p w14:paraId="2F3F8FA2" w14:textId="77777777" w:rsidR="00ED7B56" w:rsidRPr="008D4390" w:rsidRDefault="00ED7B56" w:rsidP="00D846A9">
      <w:pPr>
        <w:spacing w:after="0"/>
        <w:ind w:left="490" w:hanging="490"/>
        <w:rPr>
          <w:rFonts w:cs="Times New Roman"/>
          <w:lang w:val="es-ES"/>
        </w:rPr>
      </w:pPr>
    </w:p>
    <w:p w14:paraId="479895C0" w14:textId="37F9B5C4" w:rsidR="00D846A9" w:rsidRPr="00EE4386" w:rsidRDefault="00D846A9" w:rsidP="00D846A9">
      <w:pPr>
        <w:ind w:left="720" w:hanging="720"/>
        <w:rPr>
          <w:rFonts w:cs="Times New Roman"/>
          <w:color w:val="auto"/>
          <w:shd w:val="clear" w:color="auto" w:fill="FFFFFF"/>
        </w:rPr>
      </w:pPr>
      <w:r w:rsidRPr="008D4390">
        <w:rPr>
          <w:rFonts w:cs="Times New Roman"/>
          <w:color w:val="auto"/>
          <w:shd w:val="clear" w:color="auto" w:fill="FFFFFF"/>
          <w:lang w:val="es-ES"/>
        </w:rPr>
        <w:t xml:space="preserve">Jiménez Catalán, Rosa María, Yolanda Ruiz de </w:t>
      </w:r>
      <w:proofErr w:type="spellStart"/>
      <w:r w:rsidRPr="008D4390">
        <w:rPr>
          <w:rFonts w:cs="Times New Roman"/>
          <w:color w:val="auto"/>
          <w:shd w:val="clear" w:color="auto" w:fill="FFFFFF"/>
          <w:lang w:val="es-ES"/>
        </w:rPr>
        <w:t>Zarobe</w:t>
      </w:r>
      <w:proofErr w:type="spellEnd"/>
      <w:r w:rsidR="00DC431D" w:rsidRPr="008D4390">
        <w:rPr>
          <w:rFonts w:cs="Times New Roman"/>
          <w:color w:val="auto"/>
          <w:shd w:val="clear" w:color="auto" w:fill="FFFFFF"/>
          <w:lang w:val="es-ES"/>
        </w:rPr>
        <w:t xml:space="preserve"> &amp;</w:t>
      </w:r>
      <w:r w:rsidRPr="008D4390">
        <w:rPr>
          <w:rFonts w:cs="Times New Roman"/>
          <w:color w:val="auto"/>
          <w:shd w:val="clear" w:color="auto" w:fill="FFFFFF"/>
          <w:lang w:val="es-ES"/>
        </w:rPr>
        <w:t xml:space="preserve"> </w:t>
      </w:r>
      <w:proofErr w:type="spellStart"/>
      <w:r w:rsidRPr="008D4390">
        <w:rPr>
          <w:rFonts w:cs="Times New Roman"/>
          <w:color w:val="auto"/>
          <w:shd w:val="clear" w:color="auto" w:fill="FFFFFF"/>
          <w:lang w:val="es-ES"/>
        </w:rPr>
        <w:t>Jasone</w:t>
      </w:r>
      <w:proofErr w:type="spellEnd"/>
      <w:r w:rsidRPr="008D4390">
        <w:rPr>
          <w:rFonts w:cs="Times New Roman"/>
          <w:color w:val="auto"/>
          <w:shd w:val="clear" w:color="auto" w:fill="FFFFFF"/>
          <w:lang w:val="es-ES"/>
        </w:rPr>
        <w:t xml:space="preserve"> </w:t>
      </w:r>
      <w:proofErr w:type="spellStart"/>
      <w:r w:rsidRPr="008D4390">
        <w:rPr>
          <w:rFonts w:cs="Times New Roman"/>
          <w:color w:val="auto"/>
          <w:shd w:val="clear" w:color="auto" w:fill="FFFFFF"/>
          <w:lang w:val="es-ES"/>
        </w:rPr>
        <w:t>Cenoz</w:t>
      </w:r>
      <w:proofErr w:type="spellEnd"/>
      <w:r w:rsidRPr="008D4390">
        <w:rPr>
          <w:rFonts w:cs="Times New Roman"/>
          <w:color w:val="auto"/>
          <w:shd w:val="clear" w:color="auto" w:fill="FFFFFF"/>
          <w:lang w:val="es-ES"/>
        </w:rPr>
        <w:t xml:space="preserve"> </w:t>
      </w:r>
      <w:proofErr w:type="spellStart"/>
      <w:r w:rsidRPr="008D4390">
        <w:rPr>
          <w:rFonts w:cs="Times New Roman"/>
          <w:color w:val="auto"/>
          <w:shd w:val="clear" w:color="auto" w:fill="FFFFFF"/>
          <w:lang w:val="es-ES"/>
        </w:rPr>
        <w:t>Iragui</w:t>
      </w:r>
      <w:proofErr w:type="spellEnd"/>
      <w:r w:rsidRPr="008D4390">
        <w:rPr>
          <w:rFonts w:cs="Times New Roman"/>
          <w:color w:val="auto"/>
          <w:shd w:val="clear" w:color="auto" w:fill="FFFFFF"/>
          <w:lang w:val="es-ES"/>
        </w:rPr>
        <w:t xml:space="preserve">. </w:t>
      </w:r>
      <w:r w:rsidRPr="00EE4386">
        <w:rPr>
          <w:rFonts w:cs="Times New Roman"/>
          <w:color w:val="auto"/>
          <w:shd w:val="clear" w:color="auto" w:fill="FFFFFF"/>
        </w:rPr>
        <w:t>2006. Vocabulary profiles of English foreign language learners in English as a subject and as a vehicular language.</w:t>
      </w:r>
      <w:r w:rsidR="00EE4386" w:rsidRPr="00EE4386">
        <w:rPr>
          <w:rFonts w:cs="Times New Roman"/>
          <w:color w:val="auto"/>
          <w:shd w:val="clear" w:color="auto" w:fill="FFFFFF"/>
        </w:rPr>
        <w:t xml:space="preserve"> </w:t>
      </w:r>
      <w:r w:rsidR="00F61D59" w:rsidRPr="00962868">
        <w:rPr>
          <w:i/>
          <w:iCs/>
        </w:rPr>
        <w:t xml:space="preserve">Views. Vienna English Working </w:t>
      </w:r>
      <w:r w:rsidR="00F61D59" w:rsidRPr="00962868">
        <w:rPr>
          <w:i/>
          <w:iCs/>
        </w:rPr>
        <w:lastRenderedPageBreak/>
        <w:t>Papers</w:t>
      </w:r>
      <w:r w:rsidRPr="00EE4386">
        <w:rPr>
          <w:rFonts w:cs="Times New Roman"/>
          <w:color w:val="auto"/>
          <w:shd w:val="clear" w:color="auto" w:fill="FFFFFF"/>
        </w:rPr>
        <w:t>: 15 (3): 23-27.</w:t>
      </w:r>
      <w:r w:rsidR="00511057" w:rsidRPr="00EE4386">
        <w:rPr>
          <w:rFonts w:cs="Times New Roman"/>
          <w:color w:val="auto"/>
          <w:shd w:val="clear" w:color="auto" w:fill="FFFFFF"/>
        </w:rPr>
        <w:t xml:space="preserve"> </w:t>
      </w:r>
    </w:p>
    <w:p w14:paraId="3D08CF41" w14:textId="469ECE61" w:rsidR="00D846A9" w:rsidRDefault="00D846A9" w:rsidP="00D846A9">
      <w:pPr>
        <w:ind w:left="426" w:hanging="426"/>
        <w:jc w:val="both"/>
        <w:rPr>
          <w:rFonts w:cs="Times New Roman"/>
          <w:lang w:val="en-GB"/>
        </w:rPr>
      </w:pPr>
      <w:r w:rsidRPr="00AE0982">
        <w:rPr>
          <w:rFonts w:cs="Times New Roman"/>
          <w:color w:val="auto"/>
          <w:lang w:val="en-GB"/>
        </w:rPr>
        <w:t>Juan-</w:t>
      </w:r>
      <w:proofErr w:type="spellStart"/>
      <w:r w:rsidRPr="00AE0982">
        <w:rPr>
          <w:rFonts w:cs="Times New Roman"/>
          <w:color w:val="auto"/>
          <w:lang w:val="en-GB"/>
        </w:rPr>
        <w:t>Garau</w:t>
      </w:r>
      <w:proofErr w:type="spellEnd"/>
      <w:r w:rsidRPr="00AE0982">
        <w:rPr>
          <w:rFonts w:cs="Times New Roman"/>
          <w:color w:val="auto"/>
          <w:lang w:val="en-GB"/>
        </w:rPr>
        <w:t>, M</w:t>
      </w:r>
      <w:r w:rsidR="00BF2544" w:rsidRPr="00AE0982">
        <w:rPr>
          <w:rFonts w:cs="Times New Roman"/>
          <w:color w:val="auto"/>
          <w:lang w:val="en-GB"/>
        </w:rPr>
        <w:t>aria</w:t>
      </w:r>
      <w:r w:rsidRPr="00AE0982">
        <w:rPr>
          <w:rFonts w:cs="Times New Roman"/>
          <w:color w:val="auto"/>
          <w:lang w:val="en-GB"/>
        </w:rPr>
        <w:t xml:space="preserve">., </w:t>
      </w:r>
      <w:r w:rsidR="00BF2544" w:rsidRPr="00AE0982">
        <w:rPr>
          <w:rFonts w:cs="Times New Roman"/>
          <w:color w:val="auto"/>
          <w:lang w:val="en-GB"/>
        </w:rPr>
        <w:t>J</w:t>
      </w:r>
      <w:r w:rsidR="004B1A9E" w:rsidRPr="00AE0982">
        <w:rPr>
          <w:rFonts w:cs="Times New Roman"/>
          <w:color w:val="auto"/>
          <w:lang w:val="en-GB"/>
        </w:rPr>
        <w:t>oana</w:t>
      </w:r>
      <w:r w:rsidR="00BF2544" w:rsidRPr="00AE0982">
        <w:rPr>
          <w:rFonts w:cs="Times New Roman"/>
          <w:color w:val="auto"/>
          <w:lang w:val="en-GB"/>
        </w:rPr>
        <w:t xml:space="preserve"> </w:t>
      </w:r>
      <w:r w:rsidRPr="00AE0982">
        <w:rPr>
          <w:rFonts w:cs="Times New Roman"/>
          <w:color w:val="auto"/>
          <w:lang w:val="en-GB"/>
        </w:rPr>
        <w:t>Salazar-</w:t>
      </w:r>
      <w:proofErr w:type="spellStart"/>
      <w:r w:rsidRPr="00AE0982">
        <w:rPr>
          <w:rFonts w:cs="Times New Roman"/>
          <w:color w:val="auto"/>
          <w:lang w:val="en-GB"/>
        </w:rPr>
        <w:t>Noguera</w:t>
      </w:r>
      <w:proofErr w:type="spellEnd"/>
      <w:r w:rsidR="00BF2544" w:rsidRPr="00AE0982">
        <w:rPr>
          <w:rFonts w:cs="Times New Roman"/>
          <w:color w:val="auto"/>
          <w:lang w:val="en-GB"/>
        </w:rPr>
        <w:t>,</w:t>
      </w:r>
      <w:r w:rsidRPr="00AE0982">
        <w:rPr>
          <w:rFonts w:cs="Times New Roman"/>
          <w:color w:val="auto"/>
          <w:lang w:val="en-GB"/>
        </w:rPr>
        <w:t xml:space="preserve"> &amp;</w:t>
      </w:r>
      <w:r w:rsidR="00BF2544" w:rsidRPr="00AE0982">
        <w:rPr>
          <w:rFonts w:cs="Times New Roman"/>
          <w:color w:val="auto"/>
          <w:lang w:val="en-GB"/>
        </w:rPr>
        <w:t xml:space="preserve"> J</w:t>
      </w:r>
      <w:r w:rsidR="004B1A9E" w:rsidRPr="00AE0982">
        <w:rPr>
          <w:rFonts w:cs="Times New Roman"/>
          <w:color w:val="auto"/>
          <w:lang w:val="en-GB"/>
        </w:rPr>
        <w:t>osé</w:t>
      </w:r>
      <w:r w:rsidR="00BF2544" w:rsidRPr="00AE0982">
        <w:rPr>
          <w:rFonts w:cs="Times New Roman"/>
          <w:color w:val="auto"/>
          <w:lang w:val="en-GB"/>
        </w:rPr>
        <w:t xml:space="preserve"> I.</w:t>
      </w:r>
      <w:r w:rsidRPr="00AE0982">
        <w:rPr>
          <w:rFonts w:cs="Times New Roman"/>
          <w:color w:val="auto"/>
          <w:lang w:val="en-GB"/>
        </w:rPr>
        <w:t xml:space="preserve"> Prieto-</w:t>
      </w:r>
      <w:proofErr w:type="spellStart"/>
      <w:r w:rsidRPr="00AE0982">
        <w:rPr>
          <w:rFonts w:cs="Times New Roman"/>
          <w:color w:val="auto"/>
          <w:lang w:val="en-GB"/>
        </w:rPr>
        <w:t>Arranz</w:t>
      </w:r>
      <w:proofErr w:type="spellEnd"/>
      <w:r w:rsidR="00BF2544" w:rsidRPr="00AE0982">
        <w:rPr>
          <w:rFonts w:cs="Times New Roman"/>
          <w:color w:val="auto"/>
          <w:lang w:val="en-GB"/>
        </w:rPr>
        <w:t xml:space="preserve">. </w:t>
      </w:r>
      <w:r w:rsidRPr="00ED7B56">
        <w:rPr>
          <w:rFonts w:cs="Times New Roman"/>
          <w:color w:val="auto"/>
          <w:lang w:val="en-CA"/>
        </w:rPr>
        <w:t xml:space="preserve">2014. </w:t>
      </w:r>
      <w:r w:rsidRPr="00ED7B56">
        <w:rPr>
          <w:rFonts w:cs="Times New Roman"/>
          <w:color w:val="auto"/>
          <w:lang w:val="en-GB"/>
        </w:rPr>
        <w:t xml:space="preserve">English L2 </w:t>
      </w:r>
      <w:proofErr w:type="spellStart"/>
      <w:r w:rsidRPr="00ED7B56">
        <w:rPr>
          <w:rFonts w:cs="Times New Roman"/>
          <w:color w:val="auto"/>
          <w:lang w:val="en-GB"/>
        </w:rPr>
        <w:t>learners’lexico</w:t>
      </w:r>
      <w:proofErr w:type="spellEnd"/>
      <w:r w:rsidRPr="00ED7B56">
        <w:rPr>
          <w:rFonts w:cs="Times New Roman"/>
          <w:color w:val="auto"/>
          <w:lang w:val="en-GB"/>
        </w:rPr>
        <w:t xml:space="preserve">-grammatical and motivational development at home and abroad. </w:t>
      </w:r>
      <w:r w:rsidR="00BF2544" w:rsidRPr="00ED7B56">
        <w:rPr>
          <w:rFonts w:cs="Times New Roman"/>
          <w:color w:val="auto"/>
          <w:lang w:val="en-GB"/>
        </w:rPr>
        <w:t>In Carmen</w:t>
      </w:r>
      <w:r w:rsidRPr="00ED7B56">
        <w:rPr>
          <w:rFonts w:cs="Times New Roman"/>
          <w:color w:val="auto"/>
          <w:lang w:val="en-GB"/>
        </w:rPr>
        <w:t xml:space="preserve"> Pérez-Vidal (ed.), </w:t>
      </w:r>
      <w:r w:rsidRPr="00ED7B56">
        <w:rPr>
          <w:rFonts w:cs="Times New Roman"/>
          <w:i/>
          <w:color w:val="auto"/>
          <w:lang w:val="en-GB"/>
        </w:rPr>
        <w:t xml:space="preserve">Language Acquisition </w:t>
      </w:r>
      <w:r w:rsidRPr="006A318A">
        <w:rPr>
          <w:rFonts w:cs="Times New Roman"/>
          <w:i/>
          <w:lang w:val="en-GB"/>
        </w:rPr>
        <w:t>in Study Abroad and Formal Instruction Contexts</w:t>
      </w:r>
      <w:r w:rsidR="00E7726C">
        <w:rPr>
          <w:rFonts w:cs="Times New Roman"/>
          <w:lang w:val="en-GB"/>
        </w:rPr>
        <w:t xml:space="preserve">, </w:t>
      </w:r>
      <w:r w:rsidRPr="006A318A">
        <w:rPr>
          <w:rFonts w:cs="Times New Roman"/>
          <w:lang w:val="en-GB"/>
        </w:rPr>
        <w:t xml:space="preserve">259-283. Amsterdam/Philadelphia: John </w:t>
      </w:r>
      <w:proofErr w:type="spellStart"/>
      <w:r w:rsidRPr="006A318A">
        <w:rPr>
          <w:rFonts w:cs="Times New Roman"/>
          <w:lang w:val="en-GB"/>
        </w:rPr>
        <w:t>Benjamins</w:t>
      </w:r>
      <w:proofErr w:type="spellEnd"/>
      <w:r w:rsidR="00A96A4C">
        <w:rPr>
          <w:rFonts w:cs="Times New Roman"/>
          <w:lang w:val="en-GB"/>
        </w:rPr>
        <w:t xml:space="preserve"> Publishing</w:t>
      </w:r>
      <w:r w:rsidRPr="006A318A">
        <w:rPr>
          <w:rFonts w:cs="Times New Roman"/>
          <w:lang w:val="en-GB"/>
        </w:rPr>
        <w:t xml:space="preserve">. </w:t>
      </w:r>
    </w:p>
    <w:p w14:paraId="55604C2F" w14:textId="09E26A3E" w:rsidR="00855DB6" w:rsidRPr="003E6EE0" w:rsidRDefault="00855DB6" w:rsidP="00D846A9">
      <w:pPr>
        <w:ind w:left="426" w:hanging="426"/>
        <w:jc w:val="both"/>
        <w:rPr>
          <w:rFonts w:cs="Times New Roman"/>
          <w:lang w:val="en-GB"/>
        </w:rPr>
      </w:pPr>
      <w:proofErr w:type="spellStart"/>
      <w:r>
        <w:rPr>
          <w:rFonts w:cs="Times New Roman"/>
          <w:color w:val="auto"/>
          <w:lang w:val="en-GB"/>
        </w:rPr>
        <w:t>Kinginger</w:t>
      </w:r>
      <w:proofErr w:type="spellEnd"/>
      <w:r>
        <w:rPr>
          <w:rFonts w:cs="Times New Roman"/>
          <w:color w:val="auto"/>
          <w:lang w:val="en-GB"/>
        </w:rPr>
        <w:t xml:space="preserve">, Celeste. 2009. </w:t>
      </w:r>
      <w:r w:rsidR="003E6EE0">
        <w:rPr>
          <w:rFonts w:cs="Times New Roman"/>
          <w:i/>
          <w:color w:val="auto"/>
          <w:lang w:val="en-GB"/>
        </w:rPr>
        <w:t xml:space="preserve">Language learning and study abroad. A critical reading of research. </w:t>
      </w:r>
      <w:proofErr w:type="spellStart"/>
      <w:r w:rsidR="003E6EE0">
        <w:rPr>
          <w:rFonts w:cs="Times New Roman"/>
          <w:color w:val="auto"/>
          <w:lang w:val="en-GB"/>
        </w:rPr>
        <w:t>Houndmills</w:t>
      </w:r>
      <w:proofErr w:type="spellEnd"/>
      <w:r w:rsidR="003E6EE0">
        <w:rPr>
          <w:rFonts w:cs="Times New Roman"/>
          <w:color w:val="auto"/>
          <w:lang w:val="en-GB"/>
        </w:rPr>
        <w:t>: Palgrave: McMillian.</w:t>
      </w:r>
    </w:p>
    <w:p w14:paraId="716B41CD" w14:textId="6A82E09A" w:rsidR="00D846A9" w:rsidRPr="008D4390" w:rsidRDefault="00D846A9" w:rsidP="00D846A9">
      <w:pPr>
        <w:spacing w:after="0"/>
        <w:ind w:left="490" w:hanging="490"/>
        <w:rPr>
          <w:rFonts w:cs="Times New Roman"/>
          <w:color w:val="auto"/>
          <w:lang w:val="es-ES"/>
        </w:rPr>
      </w:pPr>
      <w:proofErr w:type="spellStart"/>
      <w:r w:rsidRPr="00ED7B56">
        <w:rPr>
          <w:rFonts w:cs="Times New Roman"/>
          <w:color w:val="auto"/>
        </w:rPr>
        <w:t>Kinginger</w:t>
      </w:r>
      <w:proofErr w:type="spellEnd"/>
      <w:r w:rsidRPr="00ED7B56">
        <w:rPr>
          <w:rFonts w:cs="Times New Roman"/>
          <w:color w:val="auto"/>
        </w:rPr>
        <w:t>, C</w:t>
      </w:r>
      <w:r w:rsidR="004B1A9E" w:rsidRPr="00ED7B56">
        <w:rPr>
          <w:rFonts w:cs="Times New Roman"/>
          <w:color w:val="auto"/>
        </w:rPr>
        <w:t>eleste</w:t>
      </w:r>
      <w:r w:rsidRPr="00ED7B56">
        <w:rPr>
          <w:rFonts w:cs="Times New Roman"/>
          <w:color w:val="auto"/>
        </w:rPr>
        <w:t>. 2015. Language socialization in the homestay: American high school students in China. In R</w:t>
      </w:r>
      <w:r w:rsidR="004B1A9E" w:rsidRPr="00ED7B56">
        <w:rPr>
          <w:rFonts w:cs="Times New Roman"/>
          <w:color w:val="auto"/>
        </w:rPr>
        <w:t>os</w:t>
      </w:r>
      <w:r w:rsidRPr="00ED7B56">
        <w:rPr>
          <w:rFonts w:cs="Times New Roman"/>
          <w:color w:val="auto"/>
        </w:rPr>
        <w:t xml:space="preserve"> Mitchell, N</w:t>
      </w:r>
      <w:r w:rsidR="004B1A9E" w:rsidRPr="00ED7B56">
        <w:rPr>
          <w:rFonts w:cs="Times New Roman"/>
          <w:color w:val="auto"/>
        </w:rPr>
        <w:t>icole</w:t>
      </w:r>
      <w:r w:rsidRPr="00ED7B56">
        <w:rPr>
          <w:rFonts w:cs="Times New Roman"/>
          <w:color w:val="auto"/>
        </w:rPr>
        <w:t xml:space="preserve"> Tracy-Ventura &amp; K</w:t>
      </w:r>
      <w:r w:rsidR="004B1A9E" w:rsidRPr="00ED7B56">
        <w:rPr>
          <w:rFonts w:cs="Times New Roman"/>
          <w:color w:val="auto"/>
        </w:rPr>
        <w:t>evin</w:t>
      </w:r>
      <w:r w:rsidRPr="00ED7B56">
        <w:rPr>
          <w:rFonts w:cs="Times New Roman"/>
          <w:color w:val="auto"/>
        </w:rPr>
        <w:t xml:space="preserve"> McManus (</w:t>
      </w:r>
      <w:r w:rsidR="00DC431D" w:rsidRPr="00ED7B56">
        <w:rPr>
          <w:rFonts w:cs="Times New Roman"/>
          <w:color w:val="auto"/>
        </w:rPr>
        <w:t>e</w:t>
      </w:r>
      <w:r w:rsidRPr="00ED7B56">
        <w:rPr>
          <w:rFonts w:cs="Times New Roman"/>
          <w:color w:val="auto"/>
        </w:rPr>
        <w:t xml:space="preserve">ds.), </w:t>
      </w:r>
      <w:r w:rsidRPr="00ED7B56">
        <w:rPr>
          <w:rFonts w:cs="Times New Roman"/>
          <w:i/>
          <w:color w:val="auto"/>
        </w:rPr>
        <w:t xml:space="preserve">Social interaction, identity and language learning during residence </w:t>
      </w:r>
      <w:r w:rsidRPr="00ED7B56">
        <w:rPr>
          <w:rFonts w:cs="Times New Roman"/>
          <w:color w:val="auto"/>
        </w:rPr>
        <w:t>abroad</w:t>
      </w:r>
      <w:r w:rsidR="00E7726C" w:rsidRPr="00ED7B56">
        <w:rPr>
          <w:rFonts w:cs="Times New Roman"/>
          <w:color w:val="auto"/>
        </w:rPr>
        <w:t xml:space="preserve">, </w:t>
      </w:r>
      <w:r w:rsidRPr="00ED7B56">
        <w:rPr>
          <w:rFonts w:cs="Times New Roman"/>
          <w:color w:val="auto"/>
        </w:rPr>
        <w:t>33-53</w:t>
      </w:r>
      <w:r w:rsidRPr="00ED7B56">
        <w:rPr>
          <w:rFonts w:cs="Times New Roman"/>
          <w:i/>
          <w:color w:val="auto"/>
        </w:rPr>
        <w:t xml:space="preserve">. </w:t>
      </w:r>
      <w:proofErr w:type="spellStart"/>
      <w:r w:rsidRPr="008D4390">
        <w:rPr>
          <w:rFonts w:cs="Times New Roman"/>
          <w:color w:val="auto"/>
          <w:lang w:val="es-ES"/>
        </w:rPr>
        <w:t>Eurosla</w:t>
      </w:r>
      <w:proofErr w:type="spellEnd"/>
      <w:r w:rsidRPr="008D4390">
        <w:rPr>
          <w:rFonts w:cs="Times New Roman"/>
          <w:color w:val="auto"/>
          <w:lang w:val="es-ES"/>
        </w:rPr>
        <w:t xml:space="preserve"> </w:t>
      </w:r>
      <w:proofErr w:type="spellStart"/>
      <w:r w:rsidRPr="008D4390">
        <w:rPr>
          <w:rFonts w:cs="Times New Roman"/>
          <w:color w:val="auto"/>
          <w:lang w:val="es-ES"/>
        </w:rPr>
        <w:t>Monograph</w:t>
      </w:r>
      <w:proofErr w:type="spellEnd"/>
      <w:r w:rsidRPr="008D4390">
        <w:rPr>
          <w:rFonts w:cs="Times New Roman"/>
          <w:color w:val="auto"/>
          <w:lang w:val="es-ES"/>
        </w:rPr>
        <w:t xml:space="preserve"> Series 5.</w:t>
      </w:r>
    </w:p>
    <w:p w14:paraId="2A5BD3A1" w14:textId="58CC87C7" w:rsidR="00D846A9" w:rsidRDefault="00D846A9" w:rsidP="00962868">
      <w:pPr>
        <w:spacing w:after="0"/>
        <w:ind w:left="488" w:hanging="488"/>
        <w:rPr>
          <w:rFonts w:cs="Times New Roman"/>
          <w:bCs/>
        </w:rPr>
      </w:pPr>
      <w:r w:rsidRPr="008D4390">
        <w:rPr>
          <w:rFonts w:cs="Times New Roman"/>
          <w:color w:val="auto"/>
          <w:lang w:val="es-ES"/>
        </w:rPr>
        <w:t>Lara, A</w:t>
      </w:r>
      <w:r w:rsidR="004B1A9E" w:rsidRPr="008D4390">
        <w:rPr>
          <w:rFonts w:cs="Times New Roman"/>
          <w:color w:val="auto"/>
          <w:lang w:val="es-ES"/>
        </w:rPr>
        <w:t>nne</w:t>
      </w:r>
      <w:r w:rsidRPr="008D4390">
        <w:rPr>
          <w:rFonts w:cs="Times New Roman"/>
          <w:color w:val="auto"/>
          <w:lang w:val="es-ES"/>
        </w:rPr>
        <w:t xml:space="preserve"> R.,</w:t>
      </w:r>
      <w:r w:rsidR="00A96A4C" w:rsidRPr="008D4390">
        <w:rPr>
          <w:rFonts w:cs="Times New Roman"/>
          <w:color w:val="auto"/>
          <w:lang w:val="es-ES"/>
        </w:rPr>
        <w:t xml:space="preserve"> Joan Carles</w:t>
      </w:r>
      <w:r w:rsidRPr="008D4390">
        <w:rPr>
          <w:rFonts w:cs="Times New Roman"/>
          <w:color w:val="auto"/>
          <w:lang w:val="es-ES"/>
        </w:rPr>
        <w:t xml:space="preserve"> </w:t>
      </w:r>
      <w:r w:rsidR="00A96A4C" w:rsidRPr="008D4390">
        <w:rPr>
          <w:rFonts w:cs="Times New Roman"/>
          <w:color w:val="auto"/>
          <w:lang w:val="es-ES"/>
        </w:rPr>
        <w:t>Mora,</w:t>
      </w:r>
      <w:r w:rsidRPr="008D4390">
        <w:rPr>
          <w:rFonts w:cs="Times New Roman"/>
          <w:color w:val="auto"/>
          <w:lang w:val="es-ES"/>
        </w:rPr>
        <w:t xml:space="preserve"> &amp; </w:t>
      </w:r>
      <w:r w:rsidR="00A96A4C" w:rsidRPr="008D4390">
        <w:rPr>
          <w:rFonts w:cs="Times New Roman"/>
          <w:color w:val="auto"/>
          <w:lang w:val="es-ES"/>
        </w:rPr>
        <w:t xml:space="preserve">Carmen Pérez-Vidal. </w:t>
      </w:r>
      <w:r w:rsidR="00A96A4C" w:rsidRPr="00ED7B56">
        <w:rPr>
          <w:rFonts w:cs="Times New Roman"/>
          <w:color w:val="auto"/>
          <w:lang w:val="en-GB"/>
        </w:rPr>
        <w:t>2014</w:t>
      </w:r>
      <w:r w:rsidRPr="00ED7B56">
        <w:rPr>
          <w:rFonts w:cs="Times New Roman"/>
          <w:color w:val="auto"/>
          <w:lang w:val="en-GB"/>
        </w:rPr>
        <w:t xml:space="preserve">. </w:t>
      </w:r>
      <w:r w:rsidRPr="00ED7B56">
        <w:rPr>
          <w:rFonts w:cs="Times New Roman"/>
          <w:bCs/>
          <w:color w:val="auto"/>
        </w:rPr>
        <w:t xml:space="preserve">How long is long enough? L2 English Development through study abroad </w:t>
      </w:r>
      <w:proofErr w:type="spellStart"/>
      <w:r w:rsidRPr="00ED7B56">
        <w:rPr>
          <w:rFonts w:cs="Times New Roman"/>
          <w:bCs/>
          <w:color w:val="auto"/>
        </w:rPr>
        <w:t>programmes</w:t>
      </w:r>
      <w:proofErr w:type="spellEnd"/>
      <w:r w:rsidRPr="00ED7B56">
        <w:rPr>
          <w:rFonts w:cs="Times New Roman"/>
          <w:bCs/>
          <w:color w:val="auto"/>
        </w:rPr>
        <w:t xml:space="preserve"> </w:t>
      </w:r>
      <w:r w:rsidRPr="00E02216">
        <w:rPr>
          <w:rFonts w:cs="Times New Roman"/>
          <w:bCs/>
        </w:rPr>
        <w:t xml:space="preserve">varying in duration. </w:t>
      </w:r>
      <w:r w:rsidRPr="006A318A">
        <w:rPr>
          <w:rFonts w:cs="Times New Roman"/>
          <w:bCs/>
          <w:i/>
        </w:rPr>
        <w:t>Innovation in Language Learning and Teaching</w:t>
      </w:r>
      <w:r w:rsidR="00511057">
        <w:rPr>
          <w:rFonts w:cs="Times New Roman"/>
          <w:bCs/>
          <w:i/>
        </w:rPr>
        <w:t xml:space="preserve"> </w:t>
      </w:r>
      <w:r w:rsidRPr="00511057">
        <w:rPr>
          <w:rFonts w:cs="Times New Roman"/>
          <w:bCs/>
        </w:rPr>
        <w:t>9</w:t>
      </w:r>
      <w:r w:rsidRPr="006A318A">
        <w:rPr>
          <w:rFonts w:cs="Times New Roman"/>
          <w:bCs/>
        </w:rPr>
        <w:t>(1)</w:t>
      </w:r>
      <w:r w:rsidR="00A95ED2">
        <w:rPr>
          <w:rFonts w:cs="Times New Roman"/>
          <w:bCs/>
        </w:rPr>
        <w:t>.</w:t>
      </w:r>
      <w:r w:rsidRPr="006A318A">
        <w:rPr>
          <w:rFonts w:cs="Times New Roman"/>
          <w:bCs/>
        </w:rPr>
        <w:t xml:space="preserve"> 1-12. </w:t>
      </w:r>
    </w:p>
    <w:p w14:paraId="10D50D3D" w14:textId="767AA89F" w:rsidR="00D846A9" w:rsidRPr="006A318A" w:rsidRDefault="00D846A9" w:rsidP="00D846A9">
      <w:pPr>
        <w:spacing w:after="0"/>
        <w:ind w:left="490" w:hanging="490"/>
        <w:rPr>
          <w:rFonts w:cs="Times New Roman"/>
        </w:rPr>
      </w:pPr>
      <w:proofErr w:type="spellStart"/>
      <w:r>
        <w:rPr>
          <w:rFonts w:cs="Times New Roman"/>
        </w:rPr>
        <w:t>Lasagabaster</w:t>
      </w:r>
      <w:proofErr w:type="spellEnd"/>
      <w:r>
        <w:rPr>
          <w:rFonts w:cs="Times New Roman"/>
        </w:rPr>
        <w:t xml:space="preserve">, David &amp; </w:t>
      </w:r>
      <w:proofErr w:type="spellStart"/>
      <w:r w:rsidR="00DC431D" w:rsidRPr="00E02216">
        <w:rPr>
          <w:rFonts w:cs="Times New Roman"/>
        </w:rPr>
        <w:t>Juán</w:t>
      </w:r>
      <w:proofErr w:type="spellEnd"/>
      <w:r w:rsidR="00DC431D" w:rsidRPr="006A318A">
        <w:rPr>
          <w:rFonts w:cs="Times New Roman"/>
        </w:rPr>
        <w:t xml:space="preserve"> Manuel</w:t>
      </w:r>
      <w:r w:rsidR="00DC431D">
        <w:rPr>
          <w:rFonts w:cs="Times New Roman"/>
        </w:rPr>
        <w:t xml:space="preserve"> </w:t>
      </w:r>
      <w:proofErr w:type="spellStart"/>
      <w:r>
        <w:rPr>
          <w:rFonts w:cs="Times New Roman"/>
        </w:rPr>
        <w:t>Doiz</w:t>
      </w:r>
      <w:proofErr w:type="spellEnd"/>
      <w:r>
        <w:rPr>
          <w:rFonts w:cs="Times New Roman"/>
        </w:rPr>
        <w:t xml:space="preserve"> </w:t>
      </w:r>
      <w:proofErr w:type="spellStart"/>
      <w:r w:rsidR="00BF2544" w:rsidRPr="009B344D">
        <w:rPr>
          <w:rFonts w:eastAsia="font305"/>
          <w:lang w:val="en-CA" w:eastAsia="de-DE" w:bidi="ar-SA"/>
        </w:rPr>
        <w:t>Aintzane</w:t>
      </w:r>
      <w:proofErr w:type="spellEnd"/>
      <w:r w:rsidRPr="006A318A">
        <w:rPr>
          <w:rFonts w:cs="Times New Roman"/>
        </w:rPr>
        <w:t>.</w:t>
      </w:r>
      <w:r w:rsidR="00D164F2">
        <w:rPr>
          <w:rFonts w:cs="Times New Roman"/>
        </w:rPr>
        <w:t xml:space="preserve"> (eds.).</w:t>
      </w:r>
      <w:r w:rsidRPr="006A318A">
        <w:rPr>
          <w:rFonts w:cs="Times New Roman"/>
        </w:rPr>
        <w:t xml:space="preserve"> 2014</w:t>
      </w:r>
      <w:r>
        <w:rPr>
          <w:rFonts w:cs="Times New Roman"/>
        </w:rPr>
        <w:t>.</w:t>
      </w:r>
      <w:r w:rsidRPr="006A318A">
        <w:rPr>
          <w:rFonts w:cs="Times New Roman"/>
        </w:rPr>
        <w:t xml:space="preserve"> </w:t>
      </w:r>
      <w:r w:rsidRPr="00D164F2">
        <w:rPr>
          <w:rFonts w:cs="Times New Roman"/>
          <w:i/>
        </w:rPr>
        <w:t>Motivation and foreign language learning: From theory to practice</w:t>
      </w:r>
      <w:r w:rsidRPr="006A318A">
        <w:rPr>
          <w:rFonts w:cs="Times New Roman"/>
        </w:rPr>
        <w:t xml:space="preserve">. New York/Amsterdam: John Benjamins. </w:t>
      </w:r>
    </w:p>
    <w:p w14:paraId="3AE57C0F" w14:textId="77777777" w:rsidR="00D846A9" w:rsidRPr="00962868" w:rsidRDefault="00D846A9" w:rsidP="00962868">
      <w:pPr>
        <w:spacing w:after="0"/>
        <w:ind w:left="488" w:hanging="488"/>
        <w:rPr>
          <w:rFonts w:cs="Times New Roman"/>
        </w:rPr>
      </w:pPr>
    </w:p>
    <w:p w14:paraId="7ABA056D" w14:textId="42FF4679" w:rsidR="00D846A9" w:rsidRPr="00A96A4C" w:rsidRDefault="00516280" w:rsidP="00516280">
      <w:pPr>
        <w:ind w:left="720" w:hanging="720"/>
        <w:rPr>
          <w:rFonts w:eastAsia="Times New Roman"/>
          <w:lang w:eastAsia="es-ES" w:bidi="ar-SA"/>
        </w:rPr>
      </w:pPr>
      <w:proofErr w:type="spellStart"/>
      <w:r w:rsidRPr="00ED7B56">
        <w:rPr>
          <w:rFonts w:eastAsia="Times New Roman"/>
          <w:lang w:val="en-CA" w:eastAsia="es-ES" w:bidi="ar-SA"/>
        </w:rPr>
        <w:t>Lasagabaster</w:t>
      </w:r>
      <w:proofErr w:type="spellEnd"/>
      <w:r w:rsidRPr="00ED7B56">
        <w:rPr>
          <w:rFonts w:eastAsia="Times New Roman"/>
          <w:lang w:val="en-CA" w:eastAsia="es-ES" w:bidi="ar-SA"/>
        </w:rPr>
        <w:t xml:space="preserve">, David, &amp; </w:t>
      </w:r>
      <w:proofErr w:type="spellStart"/>
      <w:r w:rsidRPr="00ED7B56">
        <w:rPr>
          <w:rFonts w:eastAsia="Times New Roman"/>
          <w:lang w:val="en-CA" w:eastAsia="es-ES" w:bidi="ar-SA"/>
        </w:rPr>
        <w:t>Josep</w:t>
      </w:r>
      <w:proofErr w:type="spellEnd"/>
      <w:r w:rsidRPr="00ED7B56">
        <w:rPr>
          <w:rFonts w:eastAsia="Times New Roman"/>
          <w:lang w:val="en-CA" w:eastAsia="es-ES" w:bidi="ar-SA"/>
        </w:rPr>
        <w:t>. Maria</w:t>
      </w:r>
      <w:r w:rsidR="00D164F2">
        <w:rPr>
          <w:rFonts w:eastAsia="Times New Roman"/>
          <w:lang w:val="en-CA" w:eastAsia="es-ES" w:bidi="ar-SA"/>
        </w:rPr>
        <w:t xml:space="preserve"> Sierra.</w:t>
      </w:r>
      <w:r w:rsidRPr="00ED7B56">
        <w:rPr>
          <w:rFonts w:eastAsia="Times New Roman"/>
          <w:lang w:val="en-CA" w:eastAsia="es-ES" w:bidi="ar-SA"/>
        </w:rPr>
        <w:t xml:space="preserve"> 2009. </w:t>
      </w:r>
      <w:r w:rsidRPr="00962868">
        <w:rPr>
          <w:rFonts w:eastAsia="Times New Roman"/>
          <w:lang w:eastAsia="es-ES" w:bidi="ar-SA"/>
        </w:rPr>
        <w:t xml:space="preserve">Language attitudes in CLIL and traditional EFL classes. </w:t>
      </w:r>
      <w:r w:rsidRPr="00962868">
        <w:rPr>
          <w:rFonts w:eastAsia="Times New Roman"/>
          <w:i/>
          <w:iCs/>
          <w:lang w:eastAsia="es-ES" w:bidi="ar-SA"/>
        </w:rPr>
        <w:t>International CLIL Research Journal</w:t>
      </w:r>
      <w:r w:rsidRPr="00962868">
        <w:rPr>
          <w:rFonts w:eastAsia="Times New Roman"/>
          <w:lang w:eastAsia="es-ES" w:bidi="ar-SA"/>
        </w:rPr>
        <w:t xml:space="preserve"> </w:t>
      </w:r>
      <w:r w:rsidRPr="00511057">
        <w:rPr>
          <w:rFonts w:eastAsia="Times New Roman"/>
          <w:iCs/>
          <w:lang w:eastAsia="es-ES" w:bidi="ar-SA"/>
        </w:rPr>
        <w:t>1</w:t>
      </w:r>
      <w:r w:rsidRPr="00962868">
        <w:rPr>
          <w:rFonts w:eastAsia="Times New Roman"/>
          <w:lang w:eastAsia="es-ES" w:bidi="ar-SA"/>
        </w:rPr>
        <w:t>(2). 4-17.</w:t>
      </w:r>
    </w:p>
    <w:p w14:paraId="6B7B35C2" w14:textId="44770962" w:rsidR="00516280" w:rsidRPr="00A96A4C" w:rsidRDefault="00516280" w:rsidP="00516280">
      <w:pPr>
        <w:ind w:left="720" w:hanging="720"/>
        <w:rPr>
          <w:rFonts w:eastAsia="Times New Roman"/>
          <w:lang w:eastAsia="es-ES" w:bidi="ar-SA"/>
        </w:rPr>
      </w:pPr>
      <w:r w:rsidRPr="00962868">
        <w:rPr>
          <w:noProof/>
        </w:rPr>
        <w:t xml:space="preserve">Leask, Betty. 2015. </w:t>
      </w:r>
      <w:r w:rsidRPr="00962868">
        <w:rPr>
          <w:i/>
          <w:iCs/>
          <w:noProof/>
        </w:rPr>
        <w:t>Internationalizing th</w:t>
      </w:r>
      <w:r w:rsidRPr="00ED7B56">
        <w:rPr>
          <w:i/>
          <w:iCs/>
          <w:noProof/>
          <w:color w:val="auto"/>
        </w:rPr>
        <w:t>e Curriculum</w:t>
      </w:r>
      <w:r w:rsidRPr="00ED7B56">
        <w:rPr>
          <w:noProof/>
          <w:color w:val="auto"/>
        </w:rPr>
        <w:t xml:space="preserve">. </w:t>
      </w:r>
      <w:r w:rsidR="00D846A9" w:rsidRPr="00ED7B56">
        <w:rPr>
          <w:noProof/>
          <w:color w:val="auto"/>
        </w:rPr>
        <w:t>New York:</w:t>
      </w:r>
      <w:r w:rsidRPr="00ED7B56">
        <w:rPr>
          <w:noProof/>
          <w:color w:val="auto"/>
        </w:rPr>
        <w:t xml:space="preserve"> </w:t>
      </w:r>
      <w:r w:rsidRPr="00962868">
        <w:rPr>
          <w:noProof/>
        </w:rPr>
        <w:t>Routledge.</w:t>
      </w:r>
    </w:p>
    <w:p w14:paraId="29C11F41" w14:textId="4EB39B2E" w:rsidR="00516280" w:rsidRDefault="00516280" w:rsidP="00962868">
      <w:pPr>
        <w:ind w:left="720" w:hanging="720"/>
        <w:rPr>
          <w:shd w:val="clear" w:color="auto" w:fill="FFFFFF"/>
        </w:rPr>
      </w:pPr>
      <w:r w:rsidRPr="00962868">
        <w:rPr>
          <w:shd w:val="clear" w:color="auto" w:fill="FFFFFF"/>
        </w:rPr>
        <w:t>Lei, Jun</w:t>
      </w:r>
      <w:r w:rsidR="00DC431D">
        <w:rPr>
          <w:shd w:val="clear" w:color="auto" w:fill="FFFFFF"/>
        </w:rPr>
        <w:t xml:space="preserve"> &amp;</w:t>
      </w:r>
      <w:r w:rsidRPr="00962868">
        <w:rPr>
          <w:shd w:val="clear" w:color="auto" w:fill="FFFFFF"/>
        </w:rPr>
        <w:t xml:space="preserve"> </w:t>
      </w:r>
      <w:proofErr w:type="spellStart"/>
      <w:r w:rsidRPr="00962868">
        <w:rPr>
          <w:shd w:val="clear" w:color="auto" w:fill="FFFFFF"/>
        </w:rPr>
        <w:t>Guangwei</w:t>
      </w:r>
      <w:proofErr w:type="spellEnd"/>
      <w:r w:rsidRPr="00962868">
        <w:rPr>
          <w:shd w:val="clear" w:color="auto" w:fill="FFFFFF"/>
        </w:rPr>
        <w:t xml:space="preserve"> Hu. 2014. Is English-medium instruction effective in improving Chinese undergraduate students’ English competence? </w:t>
      </w:r>
      <w:r w:rsidRPr="00962868">
        <w:rPr>
          <w:i/>
          <w:shd w:val="clear" w:color="auto" w:fill="FFFFFF"/>
        </w:rPr>
        <w:t xml:space="preserve">IRAL </w:t>
      </w:r>
      <w:r w:rsidRPr="00511057">
        <w:rPr>
          <w:shd w:val="clear" w:color="auto" w:fill="FFFFFF"/>
        </w:rPr>
        <w:t>52</w:t>
      </w:r>
      <w:r w:rsidRPr="00962868">
        <w:rPr>
          <w:shd w:val="clear" w:color="auto" w:fill="FFFFFF"/>
        </w:rPr>
        <w:t>(2). 99-126.</w:t>
      </w:r>
    </w:p>
    <w:p w14:paraId="0ABDA40A" w14:textId="7949528E" w:rsidR="00D846A9" w:rsidRPr="00ED7B56" w:rsidRDefault="00D846A9" w:rsidP="00D846A9">
      <w:pPr>
        <w:spacing w:after="0"/>
        <w:ind w:left="490" w:hanging="490"/>
        <w:rPr>
          <w:rFonts w:cs="Times New Roman"/>
          <w:color w:val="auto"/>
        </w:rPr>
      </w:pPr>
      <w:proofErr w:type="spellStart"/>
      <w:r w:rsidRPr="00ED7B56">
        <w:rPr>
          <w:rFonts w:cs="Times New Roman"/>
          <w:color w:val="auto"/>
        </w:rPr>
        <w:t>Llanes</w:t>
      </w:r>
      <w:proofErr w:type="spellEnd"/>
      <w:r w:rsidRPr="00ED7B56">
        <w:rPr>
          <w:rFonts w:cs="Times New Roman"/>
          <w:color w:val="auto"/>
        </w:rPr>
        <w:t>, A</w:t>
      </w:r>
      <w:r w:rsidR="004B1A9E" w:rsidRPr="00ED7B56">
        <w:rPr>
          <w:rFonts w:cs="Times New Roman"/>
          <w:color w:val="auto"/>
        </w:rPr>
        <w:t>ngels.</w:t>
      </w:r>
      <w:r w:rsidRPr="00ED7B56">
        <w:rPr>
          <w:rFonts w:cs="Times New Roman"/>
          <w:color w:val="auto"/>
        </w:rPr>
        <w:t xml:space="preserve">2011. The many facets of study abroad: an update of the research on L2 gains emerged during a SA experience. </w:t>
      </w:r>
      <w:r w:rsidRPr="00ED7B56">
        <w:rPr>
          <w:rFonts w:cs="Times New Roman"/>
          <w:i/>
          <w:color w:val="auto"/>
        </w:rPr>
        <w:t>International Journal of Multilingualism</w:t>
      </w:r>
      <w:r w:rsidR="00D84BFE" w:rsidRPr="00ED7B56">
        <w:rPr>
          <w:rFonts w:cs="Times New Roman"/>
          <w:i/>
          <w:color w:val="auto"/>
        </w:rPr>
        <w:t xml:space="preserve"> </w:t>
      </w:r>
      <w:r w:rsidR="00D84BFE" w:rsidRPr="00ED7B56">
        <w:rPr>
          <w:rFonts w:cs="Times New Roman"/>
          <w:color w:val="auto"/>
        </w:rPr>
        <w:t>8(3</w:t>
      </w:r>
      <w:r w:rsidR="00E9632D">
        <w:rPr>
          <w:rFonts w:cs="Times New Roman"/>
          <w:color w:val="auto"/>
        </w:rPr>
        <w:t>)</w:t>
      </w:r>
      <w:r w:rsidR="00D84BFE" w:rsidRPr="00ED7B56">
        <w:rPr>
          <w:rFonts w:cs="Times New Roman"/>
          <w:color w:val="auto"/>
        </w:rPr>
        <w:t>.189-215</w:t>
      </w:r>
      <w:r w:rsidRPr="00ED7B56">
        <w:rPr>
          <w:rFonts w:cs="Times New Roman"/>
          <w:color w:val="auto"/>
        </w:rPr>
        <w:t xml:space="preserve">. </w:t>
      </w:r>
    </w:p>
    <w:p w14:paraId="284AC84F" w14:textId="07FB9B53" w:rsidR="00D846A9" w:rsidRPr="00ED7B56" w:rsidRDefault="00D846A9" w:rsidP="00D846A9">
      <w:pPr>
        <w:spacing w:after="0"/>
        <w:ind w:left="490" w:hanging="490"/>
        <w:rPr>
          <w:rFonts w:cs="Times New Roman"/>
          <w:color w:val="auto"/>
        </w:rPr>
      </w:pPr>
      <w:proofErr w:type="spellStart"/>
      <w:r w:rsidRPr="00ED7B56">
        <w:rPr>
          <w:rFonts w:cs="Times New Roman"/>
          <w:color w:val="auto"/>
        </w:rPr>
        <w:t>LLanes</w:t>
      </w:r>
      <w:proofErr w:type="spellEnd"/>
      <w:r w:rsidRPr="00ED7B56">
        <w:rPr>
          <w:rFonts w:cs="Times New Roman"/>
          <w:color w:val="auto"/>
        </w:rPr>
        <w:t>, A</w:t>
      </w:r>
      <w:r w:rsidR="00944D33" w:rsidRPr="00ED7B56">
        <w:rPr>
          <w:rFonts w:cs="Times New Roman"/>
          <w:color w:val="auto"/>
        </w:rPr>
        <w:t>ngels</w:t>
      </w:r>
      <w:r w:rsidRPr="00ED7B56">
        <w:rPr>
          <w:rFonts w:cs="Times New Roman"/>
          <w:color w:val="auto"/>
        </w:rPr>
        <w:t xml:space="preserve">, &amp; </w:t>
      </w:r>
      <w:r w:rsidR="00DC431D" w:rsidRPr="00ED7B56">
        <w:rPr>
          <w:rFonts w:cs="Times New Roman"/>
          <w:color w:val="auto"/>
        </w:rPr>
        <w:t xml:space="preserve">Carmen </w:t>
      </w:r>
      <w:r w:rsidRPr="00ED7B56">
        <w:rPr>
          <w:rFonts w:cs="Times New Roman"/>
          <w:color w:val="auto"/>
        </w:rPr>
        <w:t xml:space="preserve">Muñoz. 2009. A short stay abroad: Does it make a difference? </w:t>
      </w:r>
      <w:r w:rsidRPr="00ED7B56">
        <w:rPr>
          <w:rFonts w:cs="Times New Roman"/>
          <w:i/>
          <w:color w:val="auto"/>
        </w:rPr>
        <w:t>System</w:t>
      </w:r>
      <w:r w:rsidR="00D84BFE" w:rsidRPr="00ED7B56">
        <w:rPr>
          <w:rFonts w:cs="Times New Roman"/>
          <w:color w:val="auto"/>
        </w:rPr>
        <w:t xml:space="preserve"> </w:t>
      </w:r>
      <w:r w:rsidRPr="00ED7B56">
        <w:rPr>
          <w:rFonts w:cs="Times New Roman"/>
          <w:color w:val="auto"/>
        </w:rPr>
        <w:t>37</w:t>
      </w:r>
      <w:r w:rsidR="007171A3" w:rsidRPr="00ED7B56">
        <w:rPr>
          <w:rFonts w:cs="Times New Roman"/>
          <w:color w:val="auto"/>
        </w:rPr>
        <w:t xml:space="preserve">. </w:t>
      </w:r>
      <w:r w:rsidRPr="00ED7B56">
        <w:rPr>
          <w:rFonts w:cs="Times New Roman"/>
          <w:color w:val="auto"/>
        </w:rPr>
        <w:t>353-365.</w:t>
      </w:r>
    </w:p>
    <w:p w14:paraId="57F34CC6" w14:textId="652DEF17" w:rsidR="00D846A9" w:rsidRPr="007171A3" w:rsidRDefault="00D846A9" w:rsidP="00D846A9">
      <w:pPr>
        <w:spacing w:after="0"/>
        <w:ind w:left="490" w:hanging="490"/>
        <w:rPr>
          <w:rFonts w:cs="Times New Roman"/>
        </w:rPr>
      </w:pPr>
      <w:proofErr w:type="spellStart"/>
      <w:r w:rsidRPr="00ED7B56">
        <w:rPr>
          <w:rFonts w:cs="Times New Roman"/>
          <w:color w:val="auto"/>
        </w:rPr>
        <w:t>LLanes</w:t>
      </w:r>
      <w:proofErr w:type="spellEnd"/>
      <w:r w:rsidRPr="00ED7B56">
        <w:rPr>
          <w:rFonts w:cs="Times New Roman"/>
          <w:color w:val="auto"/>
        </w:rPr>
        <w:t>, A</w:t>
      </w:r>
      <w:r w:rsidR="00944D33" w:rsidRPr="00ED7B56">
        <w:rPr>
          <w:rFonts w:cs="Times New Roman"/>
          <w:color w:val="auto"/>
        </w:rPr>
        <w:t>ngels</w:t>
      </w:r>
      <w:r w:rsidRPr="00ED7B56">
        <w:rPr>
          <w:rFonts w:cs="Times New Roman"/>
          <w:color w:val="auto"/>
        </w:rPr>
        <w:t xml:space="preserve">, &amp; </w:t>
      </w:r>
      <w:r w:rsidR="00DC431D" w:rsidRPr="00ED7B56">
        <w:rPr>
          <w:rFonts w:cs="Times New Roman"/>
          <w:color w:val="auto"/>
        </w:rPr>
        <w:t xml:space="preserve">Carmen </w:t>
      </w:r>
      <w:r w:rsidRPr="00ED7B56">
        <w:rPr>
          <w:rFonts w:cs="Times New Roman"/>
          <w:color w:val="auto"/>
        </w:rPr>
        <w:t>Muñoz</w:t>
      </w:r>
      <w:r w:rsidR="00944D33" w:rsidRPr="00ED7B56">
        <w:rPr>
          <w:rFonts w:cs="Times New Roman"/>
          <w:color w:val="auto"/>
        </w:rPr>
        <w:t xml:space="preserve">. </w:t>
      </w:r>
      <w:r w:rsidRPr="00ED7B56">
        <w:rPr>
          <w:rFonts w:cs="Times New Roman"/>
          <w:color w:val="auto"/>
        </w:rPr>
        <w:t xml:space="preserve">2013. Age effects in a study abroad context: Children and adults studying abroad and at home. </w:t>
      </w:r>
      <w:r w:rsidRPr="00ED7B56">
        <w:rPr>
          <w:rFonts w:cs="Times New Roman"/>
          <w:i/>
          <w:color w:val="auto"/>
        </w:rPr>
        <w:t xml:space="preserve">Language </w:t>
      </w:r>
      <w:r w:rsidRPr="007171A3">
        <w:rPr>
          <w:rFonts w:cs="Times New Roman"/>
          <w:i/>
        </w:rPr>
        <w:t xml:space="preserve">Learning </w:t>
      </w:r>
      <w:r w:rsidRPr="00511057">
        <w:rPr>
          <w:rFonts w:cs="Times New Roman"/>
        </w:rPr>
        <w:t>64</w:t>
      </w:r>
      <w:r w:rsidRPr="007171A3">
        <w:rPr>
          <w:rFonts w:cs="Times New Roman"/>
        </w:rPr>
        <w:t>(1)</w:t>
      </w:r>
      <w:r w:rsidR="007171A3">
        <w:rPr>
          <w:rFonts w:cs="Times New Roman"/>
          <w:i/>
        </w:rPr>
        <w:t>.</w:t>
      </w:r>
      <w:r w:rsidRPr="007171A3">
        <w:rPr>
          <w:rFonts w:cs="Times New Roman"/>
          <w:i/>
        </w:rPr>
        <w:t xml:space="preserve"> </w:t>
      </w:r>
      <w:r w:rsidRPr="007171A3">
        <w:rPr>
          <w:rFonts w:cs="Times New Roman"/>
        </w:rPr>
        <w:t>1-28.</w:t>
      </w:r>
    </w:p>
    <w:p w14:paraId="56573F58" w14:textId="6348E771" w:rsidR="00C939E3" w:rsidRPr="00C939E3" w:rsidRDefault="00C939E3" w:rsidP="00C939E3">
      <w:pPr>
        <w:ind w:left="641" w:hanging="641"/>
      </w:pPr>
      <w:r>
        <w:t>Leonard</w:t>
      </w:r>
      <w:proofErr w:type="gramStart"/>
      <w:r>
        <w:t>,  Karen</w:t>
      </w:r>
      <w:proofErr w:type="gramEnd"/>
      <w:r>
        <w:t xml:space="preserve"> R. &amp; Shea, Christine, E. L2 speaking development during study abroad: Fluency, accuracy, complexity and underlying cognitive factors. </w:t>
      </w:r>
      <w:r>
        <w:rPr>
          <w:i/>
        </w:rPr>
        <w:t>The Modern Language Journal</w:t>
      </w:r>
      <w:r>
        <w:t xml:space="preserve"> 101(1). 179-193.</w:t>
      </w:r>
    </w:p>
    <w:p w14:paraId="5EC87120" w14:textId="4BB0BD34" w:rsidR="00B63E8E" w:rsidRPr="007171A3" w:rsidRDefault="00B63E8E" w:rsidP="00C939E3">
      <w:pPr>
        <w:ind w:left="641" w:hanging="641"/>
      </w:pPr>
      <w:r w:rsidRPr="007171A3">
        <w:t>Loewen, Shawn. 2013. Instructed second language acqu</w:t>
      </w:r>
      <w:r w:rsidR="007171A3">
        <w:t>isition. In Carol A. Chapelle (e</w:t>
      </w:r>
      <w:r w:rsidRPr="007171A3">
        <w:t xml:space="preserve">d.), </w:t>
      </w:r>
      <w:r w:rsidRPr="007171A3">
        <w:rPr>
          <w:i/>
        </w:rPr>
        <w:t>The encyclopedia of applied linguistics</w:t>
      </w:r>
      <w:r w:rsidR="007171A3">
        <w:t>, 2716-2718</w:t>
      </w:r>
      <w:r w:rsidRPr="007171A3">
        <w:t>. Malden, MA: Blackwell Publishing.</w:t>
      </w:r>
    </w:p>
    <w:p w14:paraId="52A60628" w14:textId="3766F2B7" w:rsidR="00B63E8E" w:rsidRPr="00962868" w:rsidRDefault="00B63E8E" w:rsidP="00C939E3">
      <w:pPr>
        <w:ind w:left="641" w:hanging="641"/>
      </w:pPr>
      <w:r w:rsidRPr="00962868">
        <w:t xml:space="preserve">Loewen, Shawn. 2015. </w:t>
      </w:r>
      <w:r w:rsidRPr="00962868">
        <w:rPr>
          <w:i/>
        </w:rPr>
        <w:t>Instructed Second Language Acquisition.</w:t>
      </w:r>
      <w:r w:rsidRPr="00962868">
        <w:t xml:space="preserve"> New York: Routledge.</w:t>
      </w:r>
    </w:p>
    <w:p w14:paraId="70C39E57" w14:textId="2E3A44F6" w:rsidR="00B63E8E" w:rsidRPr="00962868" w:rsidRDefault="00B63E8E" w:rsidP="00C939E3">
      <w:pPr>
        <w:ind w:left="641" w:hanging="641"/>
      </w:pPr>
      <w:r w:rsidRPr="00962868">
        <w:t xml:space="preserve">Long, Michael. 1983. Does second language instruction make a difference? A review of research. </w:t>
      </w:r>
      <w:r w:rsidRPr="00962868">
        <w:rPr>
          <w:i/>
        </w:rPr>
        <w:t>TESOL Quarterly</w:t>
      </w:r>
      <w:r w:rsidRPr="00962868">
        <w:t xml:space="preserve"> </w:t>
      </w:r>
      <w:r w:rsidRPr="00511057">
        <w:t>17</w:t>
      </w:r>
      <w:r w:rsidR="007171A3">
        <w:t xml:space="preserve">. </w:t>
      </w:r>
      <w:r w:rsidRPr="00962868">
        <w:t>359-382.</w:t>
      </w:r>
    </w:p>
    <w:p w14:paraId="1B9E5822" w14:textId="3D20B9BA" w:rsidR="00B63E8E" w:rsidRPr="00962868" w:rsidRDefault="00B63E8E" w:rsidP="00C939E3">
      <w:pPr>
        <w:ind w:left="641" w:hanging="641"/>
      </w:pPr>
      <w:r w:rsidRPr="00E9632D">
        <w:lastRenderedPageBreak/>
        <w:t xml:space="preserve">Long, Michael. 1988. Instructed interlanguage development. </w:t>
      </w:r>
      <w:r w:rsidRPr="00E9632D">
        <w:rPr>
          <w:lang w:val="it-IT"/>
        </w:rPr>
        <w:t xml:space="preserve">In </w:t>
      </w:r>
      <w:r w:rsidR="00DC431D" w:rsidRPr="00E9632D">
        <w:rPr>
          <w:lang w:val="it-IT"/>
        </w:rPr>
        <w:t xml:space="preserve">Leslie M. </w:t>
      </w:r>
      <w:r w:rsidRPr="00E9632D">
        <w:rPr>
          <w:lang w:val="it-IT"/>
        </w:rPr>
        <w:t>Beebe</w:t>
      </w:r>
      <w:r w:rsidR="00DC431D" w:rsidRPr="00E9632D">
        <w:rPr>
          <w:lang w:val="it-IT"/>
        </w:rPr>
        <w:t xml:space="preserve"> </w:t>
      </w:r>
      <w:r w:rsidRPr="00E9632D">
        <w:rPr>
          <w:lang w:val="it-IT"/>
        </w:rPr>
        <w:t xml:space="preserve">(ed.) </w:t>
      </w:r>
      <w:r w:rsidRPr="00E9632D">
        <w:rPr>
          <w:i/>
        </w:rPr>
        <w:t>Issues in second language acquisition: Multiple perspectives</w:t>
      </w:r>
      <w:r w:rsidR="00E9632D" w:rsidRPr="00E9632D">
        <w:t>,</w:t>
      </w:r>
      <w:r w:rsidR="00E9632D">
        <w:t xml:space="preserve"> 115-141.</w:t>
      </w:r>
      <w:r w:rsidRPr="00E9632D">
        <w:t xml:space="preserve"> Cambridge, MA: Newbury House Publishers.</w:t>
      </w:r>
      <w:r w:rsidR="00511057" w:rsidRPr="00E9632D">
        <w:t xml:space="preserve"> </w:t>
      </w:r>
    </w:p>
    <w:p w14:paraId="06DEE40C" w14:textId="64D1E992" w:rsidR="00516280" w:rsidRPr="007171A3" w:rsidRDefault="007171A3" w:rsidP="00962868">
      <w:pPr>
        <w:ind w:left="720" w:hanging="720"/>
        <w:rPr>
          <w:color w:val="222222"/>
          <w:shd w:val="clear" w:color="auto" w:fill="FFFFFF"/>
        </w:rPr>
      </w:pPr>
      <w:proofErr w:type="spellStart"/>
      <w:r>
        <w:rPr>
          <w:color w:val="222222"/>
          <w:shd w:val="clear" w:color="auto" w:fill="FFFFFF"/>
        </w:rPr>
        <w:t>Margić</w:t>
      </w:r>
      <w:proofErr w:type="spellEnd"/>
      <w:r>
        <w:rPr>
          <w:color w:val="222222"/>
          <w:shd w:val="clear" w:color="auto" w:fill="FFFFFF"/>
        </w:rPr>
        <w:t xml:space="preserve">, </w:t>
      </w:r>
      <w:proofErr w:type="spellStart"/>
      <w:r>
        <w:rPr>
          <w:color w:val="222222"/>
          <w:shd w:val="clear" w:color="auto" w:fill="FFFFFF"/>
        </w:rPr>
        <w:t>Branka</w:t>
      </w:r>
      <w:proofErr w:type="spellEnd"/>
      <w:r>
        <w:rPr>
          <w:color w:val="222222"/>
          <w:shd w:val="clear" w:color="auto" w:fill="FFFFFF"/>
        </w:rPr>
        <w:t xml:space="preserve">. D </w:t>
      </w:r>
      <w:r w:rsidR="00516280" w:rsidRPr="00962868">
        <w:rPr>
          <w:color w:val="222222"/>
          <w:shd w:val="clear" w:color="auto" w:fill="FFFFFF"/>
        </w:rPr>
        <w:t xml:space="preserve">&amp; </w:t>
      </w:r>
      <w:r>
        <w:rPr>
          <w:color w:val="222222"/>
          <w:shd w:val="clear" w:color="auto" w:fill="FFFFFF"/>
        </w:rPr>
        <w:t xml:space="preserve">Tea </w:t>
      </w:r>
      <w:proofErr w:type="spellStart"/>
      <w:r>
        <w:rPr>
          <w:color w:val="222222"/>
          <w:shd w:val="clear" w:color="auto" w:fill="FFFFFF"/>
        </w:rPr>
        <w:t>Žeželić</w:t>
      </w:r>
      <w:proofErr w:type="spellEnd"/>
      <w:r w:rsidR="00516280" w:rsidRPr="00962868">
        <w:rPr>
          <w:color w:val="222222"/>
          <w:shd w:val="clear" w:color="auto" w:fill="FFFFFF"/>
        </w:rPr>
        <w:t>. 2015. The implementation of English-medium instruction in Croatian higher education: Attitudes, expectations and concerns.</w:t>
      </w:r>
      <w:r w:rsidR="00516280" w:rsidRPr="00962868">
        <w:rPr>
          <w:rStyle w:val="apple-converted-space"/>
          <w:rFonts w:cs="Times New Roman"/>
          <w:color w:val="222222"/>
          <w:shd w:val="clear" w:color="auto" w:fill="FFFFFF"/>
        </w:rPr>
        <w:t xml:space="preserve"> In </w:t>
      </w:r>
      <w:r w:rsidR="00DC431D">
        <w:rPr>
          <w:rStyle w:val="apple-converted-space"/>
          <w:rFonts w:cs="Times New Roman"/>
          <w:color w:val="222222"/>
          <w:shd w:val="clear" w:color="auto" w:fill="FFFFFF"/>
        </w:rPr>
        <w:t xml:space="preserve">Ramón </w:t>
      </w:r>
      <w:proofErr w:type="spellStart"/>
      <w:r w:rsidR="00516280" w:rsidRPr="00962868">
        <w:rPr>
          <w:rStyle w:val="apple-converted-space"/>
          <w:rFonts w:cs="Times New Roman"/>
          <w:color w:val="222222"/>
          <w:shd w:val="clear" w:color="auto" w:fill="FFFFFF"/>
        </w:rPr>
        <w:t>Plo</w:t>
      </w:r>
      <w:proofErr w:type="spellEnd"/>
      <w:r w:rsidR="00516280" w:rsidRPr="00962868">
        <w:rPr>
          <w:rStyle w:val="apple-converted-space"/>
          <w:rFonts w:cs="Times New Roman"/>
          <w:color w:val="222222"/>
          <w:shd w:val="clear" w:color="auto" w:fill="FFFFFF"/>
        </w:rPr>
        <w:t xml:space="preserve"> </w:t>
      </w:r>
      <w:proofErr w:type="spellStart"/>
      <w:r w:rsidR="00516280" w:rsidRPr="00962868">
        <w:rPr>
          <w:rStyle w:val="apple-converted-space"/>
          <w:rFonts w:cs="Times New Roman"/>
          <w:color w:val="222222"/>
          <w:shd w:val="clear" w:color="auto" w:fill="FFFFFF"/>
        </w:rPr>
        <w:t>Alanstrué</w:t>
      </w:r>
      <w:proofErr w:type="spellEnd"/>
      <w:r w:rsidR="00DC431D">
        <w:rPr>
          <w:rStyle w:val="apple-converted-space"/>
          <w:rFonts w:cs="Times New Roman"/>
          <w:color w:val="222222"/>
          <w:shd w:val="clear" w:color="auto" w:fill="FFFFFF"/>
        </w:rPr>
        <w:t xml:space="preserve"> </w:t>
      </w:r>
      <w:r w:rsidR="00516280" w:rsidRPr="00962868">
        <w:rPr>
          <w:rStyle w:val="apple-converted-space"/>
          <w:rFonts w:cs="Times New Roman"/>
          <w:color w:val="222222"/>
          <w:shd w:val="clear" w:color="auto" w:fill="FFFFFF"/>
        </w:rPr>
        <w:t xml:space="preserve">&amp; </w:t>
      </w:r>
      <w:r w:rsidR="00DC431D">
        <w:rPr>
          <w:rStyle w:val="apple-converted-space"/>
          <w:rFonts w:cs="Times New Roman"/>
          <w:color w:val="222222"/>
          <w:shd w:val="clear" w:color="auto" w:fill="FFFFFF"/>
        </w:rPr>
        <w:t xml:space="preserve">Carmen </w:t>
      </w:r>
      <w:r w:rsidR="00516280" w:rsidRPr="00962868">
        <w:rPr>
          <w:rStyle w:val="apple-converted-space"/>
          <w:rFonts w:cs="Times New Roman"/>
          <w:color w:val="222222"/>
          <w:shd w:val="clear" w:color="auto" w:fill="FFFFFF"/>
        </w:rPr>
        <w:t>Pérez-</w:t>
      </w:r>
      <w:proofErr w:type="spellStart"/>
      <w:r w:rsidR="00516280" w:rsidRPr="00962868">
        <w:rPr>
          <w:rStyle w:val="apple-converted-space"/>
          <w:rFonts w:cs="Times New Roman"/>
          <w:color w:val="222222"/>
          <w:shd w:val="clear" w:color="auto" w:fill="FFFFFF"/>
        </w:rPr>
        <w:t>Llantada</w:t>
      </w:r>
      <w:proofErr w:type="spellEnd"/>
      <w:r w:rsidR="00516280" w:rsidRPr="00962868">
        <w:rPr>
          <w:rStyle w:val="apple-converted-space"/>
          <w:rFonts w:cs="Times New Roman"/>
          <w:color w:val="222222"/>
          <w:shd w:val="clear" w:color="auto" w:fill="FFFFFF"/>
        </w:rPr>
        <w:t>. (eds</w:t>
      </w:r>
      <w:r>
        <w:rPr>
          <w:rStyle w:val="apple-converted-space"/>
          <w:rFonts w:cs="Times New Roman"/>
          <w:color w:val="222222"/>
          <w:shd w:val="clear" w:color="auto" w:fill="FFFFFF"/>
        </w:rPr>
        <w:t>.</w:t>
      </w:r>
      <w:r w:rsidR="00516280" w:rsidRPr="00962868">
        <w:rPr>
          <w:rStyle w:val="apple-converted-space"/>
          <w:rFonts w:cs="Times New Roman"/>
          <w:color w:val="222222"/>
          <w:shd w:val="clear" w:color="auto" w:fill="FFFFFF"/>
        </w:rPr>
        <w:t xml:space="preserve">), </w:t>
      </w:r>
      <w:r w:rsidR="00516280" w:rsidRPr="00962868">
        <w:rPr>
          <w:i/>
          <w:iCs/>
          <w:color w:val="222222"/>
          <w:shd w:val="clear" w:color="auto" w:fill="FFFFFF"/>
        </w:rPr>
        <w:t>English as a scientific and research language</w:t>
      </w:r>
      <w:r w:rsidR="00516280" w:rsidRPr="00962868">
        <w:rPr>
          <w:color w:val="222222"/>
          <w:shd w:val="clear" w:color="auto" w:fill="FFFFFF"/>
        </w:rPr>
        <w:t xml:space="preserve">, 311-332. Berlin: De </w:t>
      </w:r>
      <w:r w:rsidR="00516280" w:rsidRPr="007171A3">
        <w:rPr>
          <w:color w:val="222222"/>
          <w:shd w:val="clear" w:color="auto" w:fill="FFFFFF"/>
        </w:rPr>
        <w:t xml:space="preserve">Gruyter. </w:t>
      </w:r>
    </w:p>
    <w:p w14:paraId="08394D3D" w14:textId="5599ED62" w:rsidR="00D846A9" w:rsidRPr="006A318A" w:rsidRDefault="00D846A9" w:rsidP="00D846A9">
      <w:pPr>
        <w:spacing w:after="0"/>
        <w:ind w:left="490" w:hanging="490"/>
        <w:rPr>
          <w:rFonts w:cs="Times New Roman"/>
        </w:rPr>
      </w:pPr>
      <w:r w:rsidRPr="00EE4386">
        <w:rPr>
          <w:rFonts w:cs="Times New Roman"/>
          <w:color w:val="auto"/>
        </w:rPr>
        <w:t>Mitchell, R</w:t>
      </w:r>
      <w:r w:rsidR="00944D33" w:rsidRPr="00EE4386">
        <w:rPr>
          <w:rFonts w:cs="Times New Roman"/>
          <w:color w:val="auto"/>
        </w:rPr>
        <w:t>os</w:t>
      </w:r>
      <w:r w:rsidRPr="00EE4386">
        <w:rPr>
          <w:rFonts w:cs="Times New Roman"/>
          <w:color w:val="auto"/>
        </w:rPr>
        <w:t xml:space="preserve">, </w:t>
      </w:r>
      <w:r w:rsidR="007A6F04" w:rsidRPr="00EE4386">
        <w:rPr>
          <w:rFonts w:cs="Times New Roman"/>
          <w:color w:val="auto"/>
        </w:rPr>
        <w:t xml:space="preserve">Kevin </w:t>
      </w:r>
      <w:r w:rsidRPr="00EE4386">
        <w:rPr>
          <w:rFonts w:cs="Times New Roman"/>
          <w:color w:val="auto"/>
        </w:rPr>
        <w:t>McManus</w:t>
      </w:r>
      <w:r w:rsidR="00944D33" w:rsidRPr="00EE4386">
        <w:rPr>
          <w:rFonts w:cs="Times New Roman"/>
          <w:color w:val="auto"/>
        </w:rPr>
        <w:t xml:space="preserve"> </w:t>
      </w:r>
      <w:r w:rsidRPr="00EE4386">
        <w:rPr>
          <w:rFonts w:cs="Times New Roman"/>
          <w:color w:val="auto"/>
        </w:rPr>
        <w:t xml:space="preserve">&amp; </w:t>
      </w:r>
      <w:r w:rsidR="00944D33" w:rsidRPr="00EE4386">
        <w:rPr>
          <w:rFonts w:cs="Times New Roman"/>
          <w:color w:val="auto"/>
        </w:rPr>
        <w:t xml:space="preserve">Nicole </w:t>
      </w:r>
      <w:r w:rsidRPr="00EE4386">
        <w:rPr>
          <w:rFonts w:cs="Times New Roman"/>
          <w:color w:val="auto"/>
        </w:rPr>
        <w:t>Tracy-Ventura</w:t>
      </w:r>
      <w:r w:rsidR="00367B68" w:rsidRPr="00EE4386">
        <w:rPr>
          <w:rFonts w:cs="Times New Roman"/>
          <w:color w:val="auto"/>
        </w:rPr>
        <w:t xml:space="preserve">. </w:t>
      </w:r>
      <w:r w:rsidRPr="00EE4386">
        <w:rPr>
          <w:rFonts w:cs="Times New Roman"/>
          <w:color w:val="auto"/>
        </w:rPr>
        <w:t>2015. Placement type and language learning during residence abroad. In R</w:t>
      </w:r>
      <w:r w:rsidR="007A6F04" w:rsidRPr="00EE4386">
        <w:rPr>
          <w:rFonts w:cs="Times New Roman"/>
          <w:color w:val="auto"/>
        </w:rPr>
        <w:t>os</w:t>
      </w:r>
      <w:r w:rsidRPr="00EE4386">
        <w:rPr>
          <w:rFonts w:cs="Times New Roman"/>
          <w:color w:val="auto"/>
        </w:rPr>
        <w:t xml:space="preserve"> Mitchell, N</w:t>
      </w:r>
      <w:r w:rsidR="007A6F04" w:rsidRPr="00EE4386">
        <w:rPr>
          <w:rFonts w:cs="Times New Roman"/>
          <w:color w:val="auto"/>
        </w:rPr>
        <w:t>icole</w:t>
      </w:r>
      <w:r w:rsidRPr="00EE4386">
        <w:rPr>
          <w:rFonts w:cs="Times New Roman"/>
          <w:color w:val="auto"/>
        </w:rPr>
        <w:t xml:space="preserve"> Tracy-Ventura &amp; K</w:t>
      </w:r>
      <w:r w:rsidR="007A6F04" w:rsidRPr="00EE4386">
        <w:rPr>
          <w:rFonts w:cs="Times New Roman"/>
          <w:color w:val="auto"/>
        </w:rPr>
        <w:t xml:space="preserve">evin </w:t>
      </w:r>
      <w:r w:rsidRPr="00EE4386">
        <w:rPr>
          <w:rFonts w:cs="Times New Roman"/>
          <w:color w:val="auto"/>
        </w:rPr>
        <w:t>McManus (</w:t>
      </w:r>
      <w:r w:rsidR="00367B68" w:rsidRPr="00EE4386">
        <w:rPr>
          <w:rFonts w:cs="Times New Roman"/>
          <w:color w:val="auto"/>
        </w:rPr>
        <w:t>e</w:t>
      </w:r>
      <w:r w:rsidRPr="00EE4386">
        <w:rPr>
          <w:rFonts w:cs="Times New Roman"/>
          <w:color w:val="auto"/>
        </w:rPr>
        <w:t xml:space="preserve">ds.), </w:t>
      </w:r>
      <w:r w:rsidRPr="00EE4386">
        <w:rPr>
          <w:rFonts w:cs="Times New Roman"/>
          <w:i/>
          <w:color w:val="auto"/>
        </w:rPr>
        <w:t xml:space="preserve">Social interaction, identity and language learning during residence </w:t>
      </w:r>
      <w:r w:rsidRPr="00EE4386">
        <w:rPr>
          <w:rFonts w:cs="Times New Roman"/>
          <w:color w:val="auto"/>
        </w:rPr>
        <w:t>abroad</w:t>
      </w:r>
      <w:r w:rsidR="007A6F04" w:rsidRPr="00EE4386">
        <w:rPr>
          <w:rFonts w:cs="Times New Roman"/>
          <w:color w:val="auto"/>
        </w:rPr>
        <w:t xml:space="preserve">, </w:t>
      </w:r>
      <w:r w:rsidRPr="00EE4386">
        <w:rPr>
          <w:rFonts w:cs="Times New Roman"/>
          <w:color w:val="auto"/>
        </w:rPr>
        <w:t>95-115</w:t>
      </w:r>
      <w:r w:rsidRPr="00EE4386">
        <w:rPr>
          <w:rFonts w:cs="Times New Roman"/>
          <w:i/>
          <w:color w:val="auto"/>
        </w:rPr>
        <w:t xml:space="preserve">. </w:t>
      </w:r>
      <w:proofErr w:type="spellStart"/>
      <w:r w:rsidRPr="00EE4386">
        <w:rPr>
          <w:rFonts w:cs="Times New Roman"/>
          <w:color w:val="auto"/>
        </w:rPr>
        <w:t>Eurosla</w:t>
      </w:r>
      <w:proofErr w:type="spellEnd"/>
      <w:r w:rsidRPr="00EE4386">
        <w:rPr>
          <w:rFonts w:cs="Times New Roman"/>
          <w:color w:val="auto"/>
        </w:rPr>
        <w:t xml:space="preserve"> Monograph </w:t>
      </w:r>
      <w:r w:rsidRPr="007171A3">
        <w:rPr>
          <w:rFonts w:cs="Times New Roman"/>
        </w:rPr>
        <w:t>Series 5</w:t>
      </w:r>
      <w:r w:rsidRPr="006A318A">
        <w:rPr>
          <w:rFonts w:cs="Times New Roman"/>
        </w:rPr>
        <w:t>.</w:t>
      </w:r>
    </w:p>
    <w:p w14:paraId="24A7D2D1" w14:textId="6A338E67" w:rsidR="00B63E8E" w:rsidRPr="00962868" w:rsidRDefault="00B63E8E" w:rsidP="003E6EE0">
      <w:pPr>
        <w:ind w:left="641" w:hanging="641"/>
      </w:pPr>
      <w:r w:rsidRPr="00962868">
        <w:t xml:space="preserve">Norris, John </w:t>
      </w:r>
      <w:r w:rsidR="00A96A4C" w:rsidRPr="00962868">
        <w:t>&amp;</w:t>
      </w:r>
      <w:r w:rsidR="00A96A4C">
        <w:t xml:space="preserve"> Lou</w:t>
      </w:r>
      <w:r w:rsidR="007A6F04">
        <w:t>r</w:t>
      </w:r>
      <w:r w:rsidR="00A96A4C">
        <w:t xml:space="preserve">des </w:t>
      </w:r>
      <w:r w:rsidRPr="00962868">
        <w:t xml:space="preserve">Ortega. 2001. Does type of instruction make a difference? Substantive findings from a meta-analytic review. </w:t>
      </w:r>
      <w:r w:rsidRPr="00962868">
        <w:rPr>
          <w:i/>
        </w:rPr>
        <w:t>Language Learning</w:t>
      </w:r>
      <w:r w:rsidRPr="00962868">
        <w:t xml:space="preserve"> </w:t>
      </w:r>
      <w:r w:rsidRPr="00511057">
        <w:t>51</w:t>
      </w:r>
      <w:r w:rsidR="007171A3" w:rsidRPr="00511057">
        <w:t>.</w:t>
      </w:r>
      <w:r w:rsidRPr="00962868">
        <w:t xml:space="preserve"> 157-213.</w:t>
      </w:r>
    </w:p>
    <w:p w14:paraId="1E430F9E" w14:textId="189687DC" w:rsidR="00D846A9" w:rsidRDefault="00D846A9" w:rsidP="00D846A9">
      <w:pPr>
        <w:spacing w:after="0"/>
        <w:ind w:left="490" w:hanging="490"/>
        <w:rPr>
          <w:rFonts w:cs="Times New Roman"/>
          <w:lang w:val="en-GB"/>
        </w:rPr>
      </w:pPr>
      <w:r w:rsidRPr="00EE4386">
        <w:rPr>
          <w:rFonts w:cs="Times New Roman"/>
          <w:color w:val="auto"/>
        </w:rPr>
        <w:t xml:space="preserve">O’Brien, Irena, </w:t>
      </w:r>
      <w:r w:rsidR="007A6F04" w:rsidRPr="00EE4386">
        <w:rPr>
          <w:rFonts w:cs="Times New Roman"/>
          <w:color w:val="auto"/>
        </w:rPr>
        <w:t xml:space="preserve">Norman </w:t>
      </w:r>
      <w:proofErr w:type="spellStart"/>
      <w:r w:rsidRPr="00EE4386">
        <w:rPr>
          <w:rFonts w:cs="Times New Roman"/>
          <w:color w:val="auto"/>
        </w:rPr>
        <w:t>Segalowitz</w:t>
      </w:r>
      <w:proofErr w:type="spellEnd"/>
      <w:r w:rsidR="007A6F04" w:rsidRPr="00EE4386">
        <w:rPr>
          <w:rFonts w:cs="Times New Roman"/>
          <w:color w:val="auto"/>
        </w:rPr>
        <w:t xml:space="preserve">, Barbara </w:t>
      </w:r>
      <w:r w:rsidRPr="00EE4386">
        <w:rPr>
          <w:rFonts w:cs="Times New Roman"/>
          <w:color w:val="auto"/>
        </w:rPr>
        <w:t xml:space="preserve">Freed &amp; </w:t>
      </w:r>
      <w:r w:rsidR="007A6F04" w:rsidRPr="00EE4386">
        <w:rPr>
          <w:rFonts w:cs="Times New Roman"/>
          <w:color w:val="auto"/>
        </w:rPr>
        <w:t xml:space="preserve">Joseph </w:t>
      </w:r>
      <w:proofErr w:type="spellStart"/>
      <w:r w:rsidRPr="00EE4386">
        <w:rPr>
          <w:rFonts w:cs="Times New Roman"/>
          <w:color w:val="auto"/>
        </w:rPr>
        <w:t>Collentine</w:t>
      </w:r>
      <w:proofErr w:type="spellEnd"/>
      <w:r w:rsidRPr="00EE4386">
        <w:rPr>
          <w:rFonts w:cs="Times New Roman"/>
          <w:color w:val="auto"/>
        </w:rPr>
        <w:t xml:space="preserve">. </w:t>
      </w:r>
      <w:r w:rsidRPr="00EE4386">
        <w:rPr>
          <w:rFonts w:cs="Times New Roman"/>
          <w:color w:val="auto"/>
          <w:lang w:val="en-GB"/>
        </w:rPr>
        <w:t xml:space="preserve">2007. Phonological memory predicts second language fluency gains. </w:t>
      </w:r>
      <w:r w:rsidRPr="00EE4386">
        <w:rPr>
          <w:rFonts w:cs="Times New Roman"/>
          <w:i/>
          <w:color w:val="auto"/>
          <w:lang w:val="en-GB"/>
        </w:rPr>
        <w:t xml:space="preserve">Studies in </w:t>
      </w:r>
      <w:r w:rsidRPr="006A318A">
        <w:rPr>
          <w:rFonts w:cs="Times New Roman"/>
          <w:i/>
          <w:lang w:val="en-GB"/>
        </w:rPr>
        <w:t xml:space="preserve">Second Language Acquisition </w:t>
      </w:r>
      <w:r w:rsidR="007171A3">
        <w:rPr>
          <w:rFonts w:cs="Times New Roman"/>
          <w:lang w:val="en-GB"/>
        </w:rPr>
        <w:t>(29)4.</w:t>
      </w:r>
      <w:r w:rsidRPr="006A318A">
        <w:rPr>
          <w:rFonts w:cs="Times New Roman"/>
          <w:lang w:val="en-GB"/>
        </w:rPr>
        <w:t xml:space="preserve"> 557-581. </w:t>
      </w:r>
    </w:p>
    <w:p w14:paraId="5559803B" w14:textId="6C5F4981" w:rsidR="00651D5C" w:rsidRPr="00E02216" w:rsidRDefault="00651D5C" w:rsidP="00651D5C">
      <w:pPr>
        <w:spacing w:after="0"/>
        <w:ind w:left="490" w:hanging="490"/>
        <w:rPr>
          <w:rFonts w:cs="Times New Roman"/>
        </w:rPr>
      </w:pPr>
      <w:r w:rsidRPr="00EE4386">
        <w:rPr>
          <w:rFonts w:cs="Times New Roman"/>
          <w:color w:val="auto"/>
          <w:lang w:val="en-GB"/>
        </w:rPr>
        <w:t>Pellegrino, V</w:t>
      </w:r>
      <w:r w:rsidR="00367B68" w:rsidRPr="00EE4386">
        <w:rPr>
          <w:rFonts w:cs="Times New Roman"/>
          <w:color w:val="auto"/>
          <w:lang w:val="en-GB"/>
        </w:rPr>
        <w:t>alerie</w:t>
      </w:r>
      <w:r w:rsidR="00094CC1">
        <w:rPr>
          <w:rFonts w:cs="Times New Roman"/>
          <w:color w:val="auto"/>
          <w:lang w:val="en-GB"/>
        </w:rPr>
        <w:t xml:space="preserve"> </w:t>
      </w:r>
      <w:r w:rsidRPr="00EE4386">
        <w:rPr>
          <w:rFonts w:cs="Times New Roman"/>
          <w:color w:val="auto"/>
          <w:lang w:val="en-GB"/>
        </w:rPr>
        <w:t xml:space="preserve">A. 2005. </w:t>
      </w:r>
      <w:r w:rsidRPr="00EE4386">
        <w:rPr>
          <w:rFonts w:cs="Times New Roman"/>
          <w:i/>
          <w:color w:val="auto"/>
        </w:rPr>
        <w:t xml:space="preserve">Study abroad and second language use: Constructing the self. </w:t>
      </w:r>
      <w:r w:rsidRPr="00EE4386">
        <w:rPr>
          <w:rFonts w:cs="Times New Roman"/>
          <w:color w:val="auto"/>
        </w:rPr>
        <w:t xml:space="preserve">Cambridge: </w:t>
      </w:r>
      <w:r w:rsidRPr="006A318A">
        <w:rPr>
          <w:rFonts w:cs="Times New Roman"/>
        </w:rPr>
        <w:t>Cambridge University Press.</w:t>
      </w:r>
    </w:p>
    <w:p w14:paraId="2897B575" w14:textId="28AEB694" w:rsidR="00651D5C" w:rsidRDefault="00651D5C" w:rsidP="00651D5C">
      <w:pPr>
        <w:ind w:left="720" w:hanging="720"/>
        <w:rPr>
          <w:lang w:val="en-GB"/>
        </w:rPr>
      </w:pPr>
      <w:r w:rsidRPr="006A318A">
        <w:rPr>
          <w:lang w:val="en-GB"/>
        </w:rPr>
        <w:t xml:space="preserve">Pérez-Vidal, Carmen. 2011. Language acquisition in three different contexts of learning: Formal instruction, study abroad and semi-immersion (CLIL). In Yolanda Ruiz de </w:t>
      </w:r>
      <w:proofErr w:type="spellStart"/>
      <w:r w:rsidRPr="006A318A">
        <w:rPr>
          <w:lang w:val="en-GB"/>
        </w:rPr>
        <w:t>Zarobe</w:t>
      </w:r>
      <w:proofErr w:type="spellEnd"/>
      <w:r w:rsidRPr="006A318A">
        <w:rPr>
          <w:lang w:val="en-GB"/>
        </w:rPr>
        <w:t xml:space="preserve">, José </w:t>
      </w:r>
      <w:proofErr w:type="spellStart"/>
      <w:r w:rsidRPr="006A318A">
        <w:rPr>
          <w:lang w:val="en-GB"/>
        </w:rPr>
        <w:t>María</w:t>
      </w:r>
      <w:proofErr w:type="spellEnd"/>
      <w:r w:rsidRPr="006A318A">
        <w:rPr>
          <w:lang w:val="en-GB"/>
        </w:rPr>
        <w:t xml:space="preserve"> Sierra &amp; Francisco Gallardo del Puerto (eds.), </w:t>
      </w:r>
      <w:r w:rsidRPr="006A318A">
        <w:rPr>
          <w:i/>
          <w:lang w:val="en-GB"/>
        </w:rPr>
        <w:t xml:space="preserve">Content and foreign language integrated learning: Contributions to multilingualism in European contexts, </w:t>
      </w:r>
      <w:r w:rsidR="007171A3">
        <w:rPr>
          <w:lang w:val="en-GB"/>
        </w:rPr>
        <w:t>103-129. Bern: Peter Lang</w:t>
      </w:r>
      <w:r w:rsidRPr="006A318A">
        <w:rPr>
          <w:lang w:val="en-GB"/>
        </w:rPr>
        <w:t>.</w:t>
      </w:r>
    </w:p>
    <w:p w14:paraId="18AC76E9" w14:textId="77777777" w:rsidR="00651D5C" w:rsidRDefault="00651D5C" w:rsidP="00651D5C">
      <w:pPr>
        <w:ind w:left="720" w:hanging="720"/>
        <w:rPr>
          <w:lang w:val="en-GB"/>
        </w:rPr>
      </w:pPr>
      <w:r w:rsidRPr="006A318A">
        <w:rPr>
          <w:lang w:val="en-GB"/>
        </w:rPr>
        <w:t xml:space="preserve">Pérez-Vidal, Carmen. 2014a. </w:t>
      </w:r>
      <w:r w:rsidRPr="006A318A">
        <w:rPr>
          <w:i/>
          <w:lang w:val="en-GB"/>
        </w:rPr>
        <w:t>Second language acquisition in study abroad and formal instruction contexts</w:t>
      </w:r>
      <w:r w:rsidRPr="006A318A">
        <w:rPr>
          <w:lang w:val="en-GB"/>
        </w:rPr>
        <w:t xml:space="preserve">. Amsterdam: John </w:t>
      </w:r>
      <w:proofErr w:type="spellStart"/>
      <w:r w:rsidRPr="006A318A">
        <w:rPr>
          <w:lang w:val="en-GB"/>
        </w:rPr>
        <w:t>Benjamins</w:t>
      </w:r>
      <w:proofErr w:type="spellEnd"/>
      <w:r w:rsidRPr="006A318A">
        <w:rPr>
          <w:lang w:val="en-GB"/>
        </w:rPr>
        <w:t>.</w:t>
      </w:r>
    </w:p>
    <w:p w14:paraId="6CBA3B09" w14:textId="39EF6C35" w:rsidR="00651D5C" w:rsidRDefault="00651D5C" w:rsidP="00651D5C">
      <w:pPr>
        <w:ind w:left="720" w:hanging="720"/>
        <w:rPr>
          <w:lang w:val="en-GB"/>
        </w:rPr>
      </w:pPr>
      <w:r w:rsidRPr="006A318A">
        <w:rPr>
          <w:lang w:val="en-GB"/>
        </w:rPr>
        <w:t xml:space="preserve">Pérez-Vidal, Carmen. 2014b. Study abroad and formal instruction contrasted: The SALA project.’ In Carmen Pérez Vidal (ed.), </w:t>
      </w:r>
      <w:r w:rsidRPr="006A318A">
        <w:rPr>
          <w:i/>
          <w:lang w:val="en-GB"/>
        </w:rPr>
        <w:t>Second language acquisition in study abroad and formal instruction contexts</w:t>
      </w:r>
      <w:r w:rsidR="007A6F04">
        <w:rPr>
          <w:lang w:val="en-GB"/>
        </w:rPr>
        <w:t>,</w:t>
      </w:r>
      <w:r w:rsidRPr="006A318A">
        <w:rPr>
          <w:lang w:val="en-GB"/>
        </w:rPr>
        <w:t xml:space="preserve"> 17-57. Amsterdam: John </w:t>
      </w:r>
      <w:proofErr w:type="spellStart"/>
      <w:r w:rsidRPr="006A318A">
        <w:rPr>
          <w:lang w:val="en-GB"/>
        </w:rPr>
        <w:t>Benjamins</w:t>
      </w:r>
      <w:proofErr w:type="spellEnd"/>
      <w:r w:rsidRPr="006A318A">
        <w:rPr>
          <w:lang w:val="en-GB"/>
        </w:rPr>
        <w:t>.</w:t>
      </w:r>
    </w:p>
    <w:p w14:paraId="46BB875D" w14:textId="2D78214D" w:rsidR="00651D5C" w:rsidRDefault="00651D5C" w:rsidP="00651D5C">
      <w:pPr>
        <w:spacing w:after="0"/>
        <w:ind w:left="490" w:hanging="490"/>
        <w:rPr>
          <w:rFonts w:cs="Times New Roman"/>
          <w:color w:val="auto"/>
        </w:rPr>
      </w:pPr>
      <w:r w:rsidRPr="006A318A">
        <w:rPr>
          <w:rFonts w:cs="Times New Roman"/>
          <w:bCs/>
        </w:rPr>
        <w:t>Pérez-Vidal, C</w:t>
      </w:r>
      <w:r w:rsidR="007A6F04">
        <w:rPr>
          <w:rFonts w:cs="Times New Roman"/>
          <w:bCs/>
        </w:rPr>
        <w:t>armen</w:t>
      </w:r>
      <w:r w:rsidRPr="006A318A">
        <w:rPr>
          <w:rFonts w:cs="Times New Roman"/>
          <w:bCs/>
        </w:rPr>
        <w:t xml:space="preserve">. 2015a. Languages for all in education: CLIL and ICLHE at the </w:t>
      </w:r>
      <w:r w:rsidRPr="00EE4386">
        <w:rPr>
          <w:rFonts w:cs="Times New Roman"/>
          <w:bCs/>
          <w:color w:val="auto"/>
        </w:rPr>
        <w:t>crossroads of multilingualism, mobility and internationalization. I</w:t>
      </w:r>
      <w:r w:rsidRPr="00EE4386">
        <w:rPr>
          <w:rFonts w:cs="Times New Roman"/>
          <w:color w:val="auto"/>
        </w:rPr>
        <w:t>n M</w:t>
      </w:r>
      <w:r w:rsidR="00367B68" w:rsidRPr="00EE4386">
        <w:rPr>
          <w:rFonts w:cs="Times New Roman"/>
          <w:color w:val="auto"/>
        </w:rPr>
        <w:t>aria</w:t>
      </w:r>
      <w:r w:rsidRPr="00EE4386">
        <w:rPr>
          <w:rFonts w:cs="Times New Roman"/>
          <w:color w:val="auto"/>
        </w:rPr>
        <w:t xml:space="preserve"> Juan-</w:t>
      </w:r>
      <w:proofErr w:type="spellStart"/>
      <w:r w:rsidRPr="00EE4386">
        <w:rPr>
          <w:rFonts w:cs="Times New Roman"/>
          <w:color w:val="auto"/>
        </w:rPr>
        <w:t>Garau</w:t>
      </w:r>
      <w:proofErr w:type="spellEnd"/>
      <w:r w:rsidRPr="00EE4386">
        <w:rPr>
          <w:rFonts w:cs="Times New Roman"/>
          <w:color w:val="auto"/>
        </w:rPr>
        <w:t xml:space="preserve"> &amp; J</w:t>
      </w:r>
      <w:r w:rsidR="00367B68" w:rsidRPr="00EE4386">
        <w:rPr>
          <w:rFonts w:cs="Times New Roman"/>
          <w:color w:val="auto"/>
        </w:rPr>
        <w:t xml:space="preserve">oana </w:t>
      </w:r>
      <w:r w:rsidRPr="00EE4386">
        <w:rPr>
          <w:rFonts w:cs="Times New Roman"/>
          <w:color w:val="auto"/>
        </w:rPr>
        <w:t>Salazar-</w:t>
      </w:r>
      <w:proofErr w:type="spellStart"/>
      <w:r w:rsidRPr="00EE4386">
        <w:rPr>
          <w:rFonts w:cs="Times New Roman"/>
          <w:color w:val="auto"/>
        </w:rPr>
        <w:t>Noguera</w:t>
      </w:r>
      <w:proofErr w:type="spellEnd"/>
      <w:r w:rsidRPr="00EE4386">
        <w:rPr>
          <w:rFonts w:cs="Times New Roman"/>
          <w:color w:val="auto"/>
        </w:rPr>
        <w:t xml:space="preserve"> (</w:t>
      </w:r>
      <w:r w:rsidR="00367B68" w:rsidRPr="00EE4386">
        <w:rPr>
          <w:rFonts w:cs="Times New Roman"/>
          <w:color w:val="auto"/>
        </w:rPr>
        <w:t>e</w:t>
      </w:r>
      <w:r w:rsidRPr="00EE4386">
        <w:rPr>
          <w:rFonts w:cs="Times New Roman"/>
          <w:color w:val="auto"/>
        </w:rPr>
        <w:t xml:space="preserve">ds.), </w:t>
      </w:r>
      <w:r w:rsidRPr="00EE4386">
        <w:rPr>
          <w:rFonts w:cs="Times New Roman"/>
          <w:i/>
          <w:color w:val="auto"/>
        </w:rPr>
        <w:t>Content-based learning in multilingual educational environments</w:t>
      </w:r>
      <w:r w:rsidR="007A6F04" w:rsidRPr="00EE4386">
        <w:rPr>
          <w:rFonts w:cs="Times New Roman"/>
          <w:color w:val="auto"/>
        </w:rPr>
        <w:t xml:space="preserve">, </w:t>
      </w:r>
      <w:r w:rsidRPr="00EE4386">
        <w:rPr>
          <w:rFonts w:cs="Times New Roman"/>
          <w:color w:val="auto"/>
        </w:rPr>
        <w:t>31-51. Berlin: Springer.</w:t>
      </w:r>
    </w:p>
    <w:p w14:paraId="037A1666" w14:textId="77777777" w:rsidR="00D164F2" w:rsidRPr="00EE4386" w:rsidRDefault="00D164F2" w:rsidP="00651D5C">
      <w:pPr>
        <w:spacing w:after="0"/>
        <w:ind w:left="490" w:hanging="490"/>
        <w:rPr>
          <w:rFonts w:cs="Times New Roman"/>
          <w:color w:val="auto"/>
        </w:rPr>
      </w:pPr>
    </w:p>
    <w:p w14:paraId="2344C989" w14:textId="0D750247" w:rsidR="00651D5C" w:rsidRPr="00E02216" w:rsidRDefault="00651D5C" w:rsidP="00651D5C">
      <w:pPr>
        <w:spacing w:after="0"/>
        <w:ind w:left="490" w:hanging="490"/>
        <w:rPr>
          <w:rFonts w:cs="Times New Roman"/>
        </w:rPr>
      </w:pPr>
      <w:r w:rsidRPr="00EE4386">
        <w:rPr>
          <w:rFonts w:cs="Times New Roman"/>
          <w:color w:val="auto"/>
        </w:rPr>
        <w:t>Pérez-Vidal, C</w:t>
      </w:r>
      <w:r w:rsidR="007A6F04" w:rsidRPr="00EE4386">
        <w:rPr>
          <w:rFonts w:cs="Times New Roman"/>
          <w:color w:val="auto"/>
        </w:rPr>
        <w:t>armen</w:t>
      </w:r>
      <w:r w:rsidRPr="00EE4386">
        <w:rPr>
          <w:rFonts w:cs="Times New Roman"/>
          <w:color w:val="auto"/>
        </w:rPr>
        <w:t xml:space="preserve">. 2015b. Practice makes best: Contrasting learning </w:t>
      </w:r>
      <w:r w:rsidRPr="006A318A">
        <w:rPr>
          <w:rFonts w:cs="Times New Roman"/>
        </w:rPr>
        <w:t xml:space="preserve">contexts, comparing learner progress. </w:t>
      </w:r>
      <w:r w:rsidRPr="006A318A">
        <w:rPr>
          <w:rFonts w:cs="Times New Roman"/>
          <w:i/>
        </w:rPr>
        <w:t xml:space="preserve">International Journal of Multilingualism </w:t>
      </w:r>
      <w:r w:rsidRPr="00511057">
        <w:rPr>
          <w:rFonts w:cs="Times New Roman"/>
        </w:rPr>
        <w:t>12</w:t>
      </w:r>
      <w:r w:rsidRPr="006A318A">
        <w:rPr>
          <w:rFonts w:cs="Times New Roman"/>
        </w:rPr>
        <w:t>(4)</w:t>
      </w:r>
      <w:r w:rsidR="00511057">
        <w:rPr>
          <w:rFonts w:cs="Times New Roman"/>
        </w:rPr>
        <w:t>.</w:t>
      </w:r>
      <w:r w:rsidRPr="006A318A">
        <w:rPr>
          <w:rFonts w:cs="Times New Roman"/>
        </w:rPr>
        <w:t xml:space="preserve"> 453-470.</w:t>
      </w:r>
    </w:p>
    <w:p w14:paraId="20F462F0" w14:textId="41E2D28A" w:rsidR="00651D5C" w:rsidRDefault="00651D5C" w:rsidP="00651D5C">
      <w:pPr>
        <w:ind w:left="720" w:hanging="720"/>
        <w:rPr>
          <w:lang w:val="en-GB"/>
        </w:rPr>
      </w:pPr>
      <w:r w:rsidRPr="006A318A">
        <w:rPr>
          <w:lang w:val="en-GB"/>
        </w:rPr>
        <w:t>Pérez-</w:t>
      </w:r>
      <w:r w:rsidRPr="00EE4386">
        <w:rPr>
          <w:color w:val="auto"/>
          <w:lang w:val="en-GB"/>
        </w:rPr>
        <w:t>Vidal, Carmen. 2017. Study abroad and ISLA. In Shawn Loewen &amp; M</w:t>
      </w:r>
      <w:r w:rsidR="00367B68" w:rsidRPr="00EE4386">
        <w:rPr>
          <w:color w:val="auto"/>
          <w:lang w:val="en-GB"/>
        </w:rPr>
        <w:t>asatoshi</w:t>
      </w:r>
      <w:r w:rsidRPr="00EE4386">
        <w:rPr>
          <w:color w:val="auto"/>
          <w:lang w:val="en-GB"/>
        </w:rPr>
        <w:t xml:space="preserve"> Sato (eds.),</w:t>
      </w:r>
      <w:r w:rsidRPr="00EE4386">
        <w:rPr>
          <w:i/>
          <w:color w:val="auto"/>
          <w:lang w:val="en-GB"/>
        </w:rPr>
        <w:t xml:space="preserve"> The Routledge handbook of study abroad research and practice</w:t>
      </w:r>
      <w:r w:rsidRPr="00EE4386">
        <w:rPr>
          <w:color w:val="auto"/>
          <w:lang w:val="en-GB"/>
        </w:rPr>
        <w:t xml:space="preserve">, 339-361. London: Routledge: Taylor &amp; Francis </w:t>
      </w:r>
      <w:r w:rsidRPr="006A318A">
        <w:rPr>
          <w:lang w:val="en-GB"/>
        </w:rPr>
        <w:t>Group.</w:t>
      </w:r>
    </w:p>
    <w:p w14:paraId="5E061D10" w14:textId="17A78C08" w:rsidR="00651D5C" w:rsidRPr="006A318A" w:rsidRDefault="00651D5C" w:rsidP="00651D5C">
      <w:pPr>
        <w:ind w:left="720" w:hanging="720"/>
        <w:rPr>
          <w:lang w:val="es-ES"/>
        </w:rPr>
      </w:pPr>
      <w:r w:rsidRPr="00F61D59">
        <w:rPr>
          <w:lang w:val="en-GB"/>
        </w:rPr>
        <w:t xml:space="preserve">Pérez-Vidal, Carmen, Neus Lorenzo </w:t>
      </w:r>
      <w:r w:rsidR="007A6F04" w:rsidRPr="00ED7B56">
        <w:rPr>
          <w:lang w:val="en-GB"/>
        </w:rPr>
        <w:t>&amp;</w:t>
      </w:r>
      <w:r w:rsidR="00E7726C" w:rsidRPr="00ED7B56">
        <w:rPr>
          <w:lang w:val="en-GB"/>
        </w:rPr>
        <w:t xml:space="preserve"> </w:t>
      </w:r>
      <w:r w:rsidRPr="00F61D59">
        <w:rPr>
          <w:lang w:val="en-GB"/>
        </w:rPr>
        <w:t xml:space="preserve">Mireia Trenchs. </w:t>
      </w:r>
      <w:r w:rsidRPr="00AE0982">
        <w:rPr>
          <w:lang w:val="es-ES"/>
        </w:rPr>
        <w:t xml:space="preserve">2017. Una nova mirada a les </w:t>
      </w:r>
      <w:proofErr w:type="spellStart"/>
      <w:r w:rsidRPr="00AE0982">
        <w:rPr>
          <w:lang w:val="es-ES"/>
        </w:rPr>
        <w:t>llengües</w:t>
      </w:r>
      <w:proofErr w:type="spellEnd"/>
      <w:r w:rsidRPr="00AE0982">
        <w:rPr>
          <w:lang w:val="es-ES"/>
        </w:rPr>
        <w:t xml:space="preserve"> en </w:t>
      </w:r>
      <w:proofErr w:type="spellStart"/>
      <w:r w:rsidRPr="00AE0982">
        <w:rPr>
          <w:lang w:val="es-ES"/>
        </w:rPr>
        <w:t>l’educació</w:t>
      </w:r>
      <w:proofErr w:type="spellEnd"/>
      <w:r w:rsidRPr="00AE0982">
        <w:rPr>
          <w:lang w:val="es-ES"/>
        </w:rPr>
        <w:t xml:space="preserve">: el </w:t>
      </w:r>
      <w:proofErr w:type="spellStart"/>
      <w:r w:rsidRPr="00AE0982">
        <w:rPr>
          <w:lang w:val="es-ES"/>
        </w:rPr>
        <w:t>plurilingüisme</w:t>
      </w:r>
      <w:proofErr w:type="spellEnd"/>
      <w:r w:rsidRPr="00AE0982">
        <w:rPr>
          <w:lang w:val="es-ES"/>
        </w:rPr>
        <w:t xml:space="preserve"> i </w:t>
      </w:r>
      <w:proofErr w:type="spellStart"/>
      <w:r w:rsidRPr="00AE0982">
        <w:rPr>
          <w:lang w:val="es-ES"/>
        </w:rPr>
        <w:t>l’internacionalització</w:t>
      </w:r>
      <w:proofErr w:type="spellEnd"/>
      <w:r w:rsidRPr="00AE0982">
        <w:rPr>
          <w:lang w:val="es-ES"/>
        </w:rPr>
        <w:t xml:space="preserve">. </w:t>
      </w:r>
      <w:r w:rsidR="00511057">
        <w:rPr>
          <w:lang w:val="es-ES"/>
        </w:rPr>
        <w:t xml:space="preserve">In </w:t>
      </w:r>
      <w:r w:rsidR="00511057">
        <w:rPr>
          <w:lang w:val="es-ES"/>
        </w:rPr>
        <w:lastRenderedPageBreak/>
        <w:t xml:space="preserve">Josep M. Vilalta (ed.), </w:t>
      </w:r>
      <w:r w:rsidRPr="00511057">
        <w:rPr>
          <w:i/>
          <w:lang w:val="es-ES"/>
        </w:rPr>
        <w:t xml:space="preserve">Reptes de </w:t>
      </w:r>
      <w:proofErr w:type="spellStart"/>
      <w:r w:rsidRPr="00511057">
        <w:rPr>
          <w:i/>
          <w:lang w:val="es-ES"/>
        </w:rPr>
        <w:t>l’Educació</w:t>
      </w:r>
      <w:proofErr w:type="spellEnd"/>
      <w:r w:rsidRPr="00511057">
        <w:rPr>
          <w:i/>
          <w:lang w:val="es-ES"/>
        </w:rPr>
        <w:t xml:space="preserve"> a Catalunya: </w:t>
      </w:r>
      <w:proofErr w:type="spellStart"/>
      <w:r w:rsidRPr="00511057">
        <w:rPr>
          <w:i/>
          <w:lang w:val="es-ES"/>
        </w:rPr>
        <w:t>Anuari</w:t>
      </w:r>
      <w:proofErr w:type="spellEnd"/>
      <w:r w:rsidRPr="00511057">
        <w:rPr>
          <w:i/>
          <w:lang w:val="es-ES"/>
        </w:rPr>
        <w:t xml:space="preserve"> 2015</w:t>
      </w:r>
      <w:r w:rsidR="00D84BFE">
        <w:rPr>
          <w:lang w:val="es-ES"/>
        </w:rPr>
        <w:t xml:space="preserve">, </w:t>
      </w:r>
      <w:r w:rsidR="00D84BFE" w:rsidRPr="006A318A">
        <w:rPr>
          <w:lang w:val="es-ES"/>
        </w:rPr>
        <w:t>139-195.</w:t>
      </w:r>
      <w:r w:rsidRPr="006A318A">
        <w:rPr>
          <w:lang w:val="es-ES"/>
        </w:rPr>
        <w:t xml:space="preserve"> Barcelona: </w:t>
      </w:r>
      <w:proofErr w:type="spellStart"/>
      <w:r w:rsidRPr="006A318A">
        <w:rPr>
          <w:lang w:val="es-ES"/>
        </w:rPr>
        <w:t>Fundació</w:t>
      </w:r>
      <w:proofErr w:type="spellEnd"/>
      <w:r w:rsidRPr="006A318A">
        <w:rPr>
          <w:lang w:val="es-ES"/>
        </w:rPr>
        <w:t xml:space="preserve"> Jaume Bofill i </w:t>
      </w:r>
      <w:proofErr w:type="spellStart"/>
      <w:r w:rsidRPr="006A318A">
        <w:rPr>
          <w:lang w:val="es-ES"/>
        </w:rPr>
        <w:t>Edicions</w:t>
      </w:r>
      <w:proofErr w:type="spellEnd"/>
      <w:r w:rsidRPr="006A318A">
        <w:rPr>
          <w:lang w:val="es-ES"/>
        </w:rPr>
        <w:t xml:space="preserve"> el </w:t>
      </w:r>
      <w:proofErr w:type="spellStart"/>
      <w:r w:rsidRPr="006A318A">
        <w:rPr>
          <w:lang w:val="es-ES"/>
        </w:rPr>
        <w:t>Llum</w:t>
      </w:r>
      <w:proofErr w:type="spellEnd"/>
      <w:r w:rsidRPr="006A318A">
        <w:rPr>
          <w:lang w:val="es-ES"/>
        </w:rPr>
        <w:t>.</w:t>
      </w:r>
    </w:p>
    <w:p w14:paraId="71669F4D" w14:textId="46C8B1A1" w:rsidR="00A96A4C" w:rsidRDefault="00D846A9" w:rsidP="00D846A9">
      <w:pPr>
        <w:ind w:left="426" w:hanging="426"/>
        <w:jc w:val="both"/>
        <w:rPr>
          <w:rFonts w:eastAsia="GaramondPremrPro" w:cs="Times New Roman"/>
        </w:rPr>
      </w:pPr>
      <w:r w:rsidRPr="00962868">
        <w:rPr>
          <w:rFonts w:eastAsia="GaramondPremrPro" w:cs="Times New Roman"/>
          <w:lang w:val="es-ES"/>
        </w:rPr>
        <w:t xml:space="preserve">Pérez-Vidal, Carmen &amp; </w:t>
      </w:r>
      <w:r w:rsidR="007A6F04">
        <w:rPr>
          <w:rFonts w:eastAsia="GaramondPremrPro" w:cs="Times New Roman"/>
          <w:lang w:val="es-ES"/>
        </w:rPr>
        <w:t xml:space="preserve">Helena </w:t>
      </w:r>
      <w:r w:rsidRPr="00962868">
        <w:rPr>
          <w:rFonts w:eastAsia="GaramondPremrPro" w:cs="Times New Roman"/>
          <w:lang w:val="es-ES"/>
        </w:rPr>
        <w:t xml:space="preserve">Roquet. </w:t>
      </w:r>
      <w:r w:rsidRPr="00312630">
        <w:rPr>
          <w:rFonts w:eastAsia="GaramondPremrPro" w:cs="Times New Roman"/>
        </w:rPr>
        <w:t>2014. CLIL in c</w:t>
      </w:r>
      <w:r>
        <w:rPr>
          <w:rFonts w:eastAsia="GaramondPremrPro" w:cs="Times New Roman"/>
        </w:rPr>
        <w:t xml:space="preserve">ontext: Profiling language abilities. </w:t>
      </w:r>
      <w:r w:rsidRPr="00312630">
        <w:rPr>
          <w:rFonts w:eastAsia="GaramondPremrPro" w:cs="Times New Roman"/>
        </w:rPr>
        <w:t>In Maria Juan-</w:t>
      </w:r>
      <w:proofErr w:type="spellStart"/>
      <w:r w:rsidRPr="00312630">
        <w:rPr>
          <w:rFonts w:eastAsia="GaramondPremrPro" w:cs="Times New Roman"/>
        </w:rPr>
        <w:t>Garau</w:t>
      </w:r>
      <w:proofErr w:type="spellEnd"/>
      <w:r w:rsidRPr="00312630">
        <w:rPr>
          <w:rFonts w:eastAsia="GaramondPremrPro" w:cs="Times New Roman"/>
        </w:rPr>
        <w:t xml:space="preserve"> &amp; Joana Salazar-</w:t>
      </w:r>
      <w:proofErr w:type="spellStart"/>
      <w:r w:rsidRPr="00312630">
        <w:rPr>
          <w:rFonts w:eastAsia="GaramondPremrPro" w:cs="Times New Roman"/>
        </w:rPr>
        <w:t>Noguera</w:t>
      </w:r>
      <w:proofErr w:type="spellEnd"/>
      <w:r w:rsidRPr="00312630">
        <w:rPr>
          <w:rFonts w:eastAsia="GaramondPremrPro" w:cs="Times New Roman"/>
        </w:rPr>
        <w:t xml:space="preserve"> (eds.), </w:t>
      </w:r>
      <w:r w:rsidRPr="00312630">
        <w:rPr>
          <w:rFonts w:eastAsia="GaramondPremrPro" w:cs="Times New Roman"/>
          <w:i/>
        </w:rPr>
        <w:t>Content-Based Language Learni</w:t>
      </w:r>
      <w:r>
        <w:rPr>
          <w:rFonts w:eastAsia="GaramondPremrPro" w:cs="Times New Roman"/>
          <w:i/>
        </w:rPr>
        <w:t xml:space="preserve">ng in Multilingual Educational Environments, </w:t>
      </w:r>
      <w:r>
        <w:rPr>
          <w:rFonts w:eastAsia="GaramondPremrPro" w:cs="Times New Roman"/>
        </w:rPr>
        <w:t>237-254. Berlin: Springer</w:t>
      </w:r>
      <w:r w:rsidR="00A96A4C">
        <w:rPr>
          <w:rFonts w:eastAsia="GaramondPremrPro" w:cs="Times New Roman"/>
        </w:rPr>
        <w:t>.</w:t>
      </w:r>
    </w:p>
    <w:p w14:paraId="689C354D" w14:textId="7DB9F834" w:rsidR="00D846A9" w:rsidRDefault="00D846A9" w:rsidP="00D846A9">
      <w:pPr>
        <w:ind w:left="426" w:hanging="426"/>
        <w:jc w:val="both"/>
        <w:rPr>
          <w:rFonts w:cs="Times New Roman"/>
        </w:rPr>
      </w:pPr>
      <w:proofErr w:type="spellStart"/>
      <w:r w:rsidRPr="00EE4386">
        <w:rPr>
          <w:rFonts w:cs="Times New Roman"/>
          <w:color w:val="auto"/>
        </w:rPr>
        <w:t>Kinginger</w:t>
      </w:r>
      <w:proofErr w:type="spellEnd"/>
      <w:r w:rsidRPr="00EE4386">
        <w:rPr>
          <w:rFonts w:cs="Times New Roman"/>
          <w:color w:val="auto"/>
        </w:rPr>
        <w:t>, C</w:t>
      </w:r>
      <w:r w:rsidR="00367B68" w:rsidRPr="00EE4386">
        <w:rPr>
          <w:rFonts w:cs="Times New Roman"/>
          <w:color w:val="auto"/>
        </w:rPr>
        <w:t>eleste</w:t>
      </w:r>
      <w:r w:rsidRPr="00EE4386">
        <w:rPr>
          <w:rFonts w:cs="Times New Roman"/>
          <w:color w:val="auto"/>
        </w:rPr>
        <w:t xml:space="preserve">. (2009). </w:t>
      </w:r>
      <w:r w:rsidRPr="00EE4386">
        <w:rPr>
          <w:rFonts w:cs="Times New Roman"/>
          <w:i/>
          <w:color w:val="auto"/>
        </w:rPr>
        <w:t xml:space="preserve">Language learning and study abroad. A critical reading of research. </w:t>
      </w:r>
      <w:r w:rsidR="00511057" w:rsidRPr="00EE4386">
        <w:rPr>
          <w:rFonts w:cs="Times New Roman"/>
          <w:color w:val="auto"/>
        </w:rPr>
        <w:t>Hampshire</w:t>
      </w:r>
      <w:r w:rsidR="00A96A4C" w:rsidRPr="00EE4386">
        <w:rPr>
          <w:rFonts w:cs="Times New Roman"/>
          <w:i/>
          <w:color w:val="auto"/>
        </w:rPr>
        <w:t>:</w:t>
      </w:r>
      <w:r w:rsidR="00D164F2">
        <w:rPr>
          <w:rFonts w:cs="Times New Roman"/>
          <w:i/>
          <w:color w:val="auto"/>
        </w:rPr>
        <w:t xml:space="preserve"> </w:t>
      </w:r>
      <w:r w:rsidRPr="00EE4386">
        <w:rPr>
          <w:rFonts w:cs="Times New Roman"/>
          <w:color w:val="auto"/>
        </w:rPr>
        <w:t>Palgrave</w:t>
      </w:r>
      <w:r w:rsidR="00511057" w:rsidRPr="00EE4386">
        <w:rPr>
          <w:rFonts w:cs="Times New Roman"/>
          <w:color w:val="auto"/>
        </w:rPr>
        <w:t xml:space="preserve"> </w:t>
      </w:r>
      <w:r w:rsidRPr="006A318A">
        <w:rPr>
          <w:rFonts w:cs="Times New Roman"/>
        </w:rPr>
        <w:t>MacMillan.</w:t>
      </w:r>
    </w:p>
    <w:p w14:paraId="075CFB06" w14:textId="2901FFE9" w:rsidR="00651D5C" w:rsidRDefault="00651D5C" w:rsidP="00651D5C">
      <w:pPr>
        <w:ind w:left="720" w:hanging="720"/>
        <w:rPr>
          <w:lang w:val="en-GB"/>
        </w:rPr>
      </w:pPr>
      <w:r w:rsidRPr="006A318A">
        <w:rPr>
          <w:lang w:val="en-GB"/>
        </w:rPr>
        <w:t xml:space="preserve">Pérez-Vidal, Carmen </w:t>
      </w:r>
      <w:r w:rsidR="007A6F04">
        <w:rPr>
          <w:lang w:val="en-GB"/>
        </w:rPr>
        <w:t>&amp;</w:t>
      </w:r>
      <w:r>
        <w:rPr>
          <w:lang w:val="en-GB"/>
        </w:rPr>
        <w:t xml:space="preserve"> Rachel </w:t>
      </w:r>
      <w:r w:rsidRPr="006A318A">
        <w:rPr>
          <w:lang w:val="en-GB"/>
        </w:rPr>
        <w:t>Shively</w:t>
      </w:r>
      <w:r>
        <w:rPr>
          <w:lang w:val="en-GB"/>
        </w:rPr>
        <w:t>.</w:t>
      </w:r>
      <w:r w:rsidRPr="006A318A">
        <w:rPr>
          <w:lang w:val="en-GB"/>
        </w:rPr>
        <w:t xml:space="preserve"> (forthcoming). Pragmatic development in study abroad settings. In </w:t>
      </w:r>
      <w:proofErr w:type="spellStart"/>
      <w:r w:rsidR="00A96A4C">
        <w:rPr>
          <w:lang w:val="en-GB"/>
        </w:rPr>
        <w:t>Nakoto</w:t>
      </w:r>
      <w:proofErr w:type="spellEnd"/>
      <w:r w:rsidR="00A96A4C">
        <w:rPr>
          <w:lang w:val="en-GB"/>
        </w:rPr>
        <w:t xml:space="preserve"> </w:t>
      </w:r>
      <w:r w:rsidRPr="006A318A">
        <w:rPr>
          <w:lang w:val="en-GB"/>
        </w:rPr>
        <w:t>Taguchi</w:t>
      </w:r>
      <w:r w:rsidR="00A96A4C">
        <w:rPr>
          <w:lang w:val="en-GB"/>
        </w:rPr>
        <w:t xml:space="preserve"> (</w:t>
      </w:r>
      <w:r w:rsidRPr="006A318A">
        <w:rPr>
          <w:lang w:val="en-GB"/>
        </w:rPr>
        <w:t xml:space="preserve">ed.) </w:t>
      </w:r>
      <w:r w:rsidRPr="006A318A">
        <w:rPr>
          <w:i/>
          <w:lang w:val="en-GB"/>
        </w:rPr>
        <w:t>The Routledge handbook of study abroad research and practice</w:t>
      </w:r>
      <w:r w:rsidRPr="006A318A">
        <w:rPr>
          <w:lang w:val="en-GB"/>
        </w:rPr>
        <w:t xml:space="preserve">. </w:t>
      </w:r>
      <w:r w:rsidR="00511057">
        <w:rPr>
          <w:lang w:val="en-GB"/>
        </w:rPr>
        <w:t>New York</w:t>
      </w:r>
      <w:r w:rsidRPr="006A318A">
        <w:rPr>
          <w:lang w:val="en-GB"/>
        </w:rPr>
        <w:t>: Routledge</w:t>
      </w:r>
      <w:r w:rsidR="00511057">
        <w:rPr>
          <w:lang w:val="en-GB"/>
        </w:rPr>
        <w:t>.</w:t>
      </w:r>
    </w:p>
    <w:p w14:paraId="21204B68" w14:textId="7347C951" w:rsidR="00651D5C" w:rsidRDefault="00651D5C" w:rsidP="00651D5C">
      <w:pPr>
        <w:spacing w:after="0"/>
        <w:ind w:left="490" w:hanging="490"/>
        <w:rPr>
          <w:rFonts w:cs="Times New Roman"/>
          <w:color w:val="auto"/>
        </w:rPr>
      </w:pPr>
      <w:r w:rsidRPr="00EE4386">
        <w:rPr>
          <w:rFonts w:cs="Times New Roman"/>
          <w:color w:val="auto"/>
        </w:rPr>
        <w:t>Regan, V</w:t>
      </w:r>
      <w:r w:rsidR="00367B68" w:rsidRPr="00EE4386">
        <w:rPr>
          <w:rFonts w:cs="Times New Roman"/>
          <w:color w:val="auto"/>
        </w:rPr>
        <w:t>era</w:t>
      </w:r>
      <w:r w:rsidRPr="00EE4386">
        <w:rPr>
          <w:rFonts w:cs="Times New Roman"/>
          <w:color w:val="auto"/>
        </w:rPr>
        <w:t xml:space="preserve">, </w:t>
      </w:r>
      <w:r w:rsidR="007A6F04" w:rsidRPr="00EE4386">
        <w:rPr>
          <w:rFonts w:cs="Times New Roman"/>
          <w:color w:val="auto"/>
        </w:rPr>
        <w:t xml:space="preserve">Martin </w:t>
      </w:r>
      <w:r w:rsidRPr="00EE4386">
        <w:rPr>
          <w:rFonts w:cs="Times New Roman"/>
          <w:color w:val="auto"/>
        </w:rPr>
        <w:t xml:space="preserve">Howard &amp; </w:t>
      </w:r>
      <w:r w:rsidR="007A6F04" w:rsidRPr="00EE4386">
        <w:rPr>
          <w:rFonts w:cs="Times New Roman"/>
          <w:color w:val="auto"/>
        </w:rPr>
        <w:t xml:space="preserve">Isabelle </w:t>
      </w:r>
      <w:proofErr w:type="spellStart"/>
      <w:r w:rsidRPr="00EE4386">
        <w:rPr>
          <w:rFonts w:cs="Times New Roman"/>
          <w:color w:val="auto"/>
        </w:rPr>
        <w:t>Lemée</w:t>
      </w:r>
      <w:proofErr w:type="spellEnd"/>
      <w:r w:rsidRPr="00EE4386">
        <w:rPr>
          <w:rFonts w:cs="Times New Roman"/>
          <w:color w:val="auto"/>
        </w:rPr>
        <w:t xml:space="preserve">. 2009. </w:t>
      </w:r>
      <w:r w:rsidRPr="006A318A">
        <w:rPr>
          <w:rFonts w:cs="Times New Roman"/>
          <w:i/>
        </w:rPr>
        <w:t xml:space="preserve">The acquisition of sociolinguistic competence in a study abroad context. </w:t>
      </w:r>
      <w:proofErr w:type="spellStart"/>
      <w:r w:rsidRPr="006A318A">
        <w:rPr>
          <w:rFonts w:cs="Times New Roman"/>
        </w:rPr>
        <w:t>Clevedon</w:t>
      </w:r>
      <w:proofErr w:type="spellEnd"/>
      <w:r w:rsidRPr="006A318A">
        <w:rPr>
          <w:rFonts w:cs="Times New Roman"/>
        </w:rPr>
        <w:t xml:space="preserve">: </w:t>
      </w:r>
      <w:r w:rsidRPr="00EE4386">
        <w:rPr>
          <w:rFonts w:cs="Times New Roman"/>
          <w:color w:val="auto"/>
        </w:rPr>
        <w:t>Multilingual Matters.</w:t>
      </w:r>
    </w:p>
    <w:p w14:paraId="6273E916" w14:textId="77777777" w:rsidR="00D164F2" w:rsidRPr="00EE4386" w:rsidRDefault="00D164F2" w:rsidP="00651D5C">
      <w:pPr>
        <w:spacing w:after="0"/>
        <w:ind w:left="490" w:hanging="490"/>
        <w:rPr>
          <w:rFonts w:cs="Times New Roman"/>
          <w:color w:val="auto"/>
        </w:rPr>
      </w:pPr>
    </w:p>
    <w:p w14:paraId="7F5F8BF5" w14:textId="0688BA5E" w:rsidR="00516280" w:rsidRPr="00EE4386" w:rsidRDefault="00516280" w:rsidP="00516280">
      <w:pPr>
        <w:ind w:left="720" w:hanging="720"/>
        <w:rPr>
          <w:color w:val="auto"/>
        </w:rPr>
      </w:pPr>
      <w:proofErr w:type="spellStart"/>
      <w:r w:rsidRPr="00EE4386">
        <w:rPr>
          <w:color w:val="auto"/>
        </w:rPr>
        <w:t>Ritcher</w:t>
      </w:r>
      <w:proofErr w:type="spellEnd"/>
      <w:r w:rsidRPr="00EE4386">
        <w:rPr>
          <w:color w:val="auto"/>
        </w:rPr>
        <w:t xml:space="preserve">, Karin. 2017. Researching tertiary EMI and pronunciation. A case from Vienna. In </w:t>
      </w:r>
      <w:r w:rsidR="00A96A4C" w:rsidRPr="00EE4386">
        <w:rPr>
          <w:color w:val="auto"/>
        </w:rPr>
        <w:t xml:space="preserve">Jennifer </w:t>
      </w:r>
      <w:proofErr w:type="spellStart"/>
      <w:r w:rsidR="00A96A4C" w:rsidRPr="00EE4386">
        <w:rPr>
          <w:color w:val="auto"/>
        </w:rPr>
        <w:t>Val</w:t>
      </w:r>
      <w:r w:rsidR="00EE4386" w:rsidRPr="00EE4386">
        <w:rPr>
          <w:color w:val="auto"/>
        </w:rPr>
        <w:t>c</w:t>
      </w:r>
      <w:r w:rsidR="00A96A4C" w:rsidRPr="00EE4386">
        <w:rPr>
          <w:color w:val="auto"/>
        </w:rPr>
        <w:t>ke</w:t>
      </w:r>
      <w:proofErr w:type="spellEnd"/>
      <w:r w:rsidR="00A96A4C" w:rsidRPr="00EE4386">
        <w:rPr>
          <w:color w:val="auto"/>
        </w:rPr>
        <w:t xml:space="preserve"> &amp; Robert Wilkinson (eds</w:t>
      </w:r>
      <w:r w:rsidR="007171A3" w:rsidRPr="00EE4386">
        <w:rPr>
          <w:color w:val="auto"/>
        </w:rPr>
        <w:t>.</w:t>
      </w:r>
      <w:r w:rsidR="00A96A4C" w:rsidRPr="00EE4386">
        <w:rPr>
          <w:color w:val="auto"/>
        </w:rPr>
        <w:t xml:space="preserve">), </w:t>
      </w:r>
      <w:r w:rsidRPr="00EE4386">
        <w:rPr>
          <w:i/>
          <w:color w:val="auto"/>
        </w:rPr>
        <w:t>Integrating Content and Language in Higher Education; Perspectives on professional practice</w:t>
      </w:r>
      <w:r w:rsidRPr="00EE4386">
        <w:rPr>
          <w:color w:val="auto"/>
        </w:rPr>
        <w:t xml:space="preserve">, </w:t>
      </w:r>
      <w:r w:rsidR="00EE4386" w:rsidRPr="00EE4386">
        <w:rPr>
          <w:color w:val="auto"/>
        </w:rPr>
        <w:t>117-134. Frankfurt: Peter Lang.</w:t>
      </w:r>
      <w:r w:rsidR="00A96A4C" w:rsidRPr="00EE4386">
        <w:rPr>
          <w:color w:val="auto"/>
        </w:rPr>
        <w:t xml:space="preserve"> </w:t>
      </w:r>
    </w:p>
    <w:p w14:paraId="6B5FC868" w14:textId="58C8F44C" w:rsidR="00651D5C" w:rsidRDefault="00651D5C" w:rsidP="00651D5C">
      <w:pPr>
        <w:spacing w:after="0"/>
        <w:ind w:left="490" w:hanging="490"/>
        <w:rPr>
          <w:rFonts w:cs="Times New Roman"/>
        </w:rPr>
      </w:pPr>
      <w:r w:rsidRPr="00962868">
        <w:rPr>
          <w:rFonts w:cs="Times New Roman"/>
          <w:color w:val="auto"/>
        </w:rPr>
        <w:t xml:space="preserve">Sanz, </w:t>
      </w:r>
      <w:r w:rsidR="00A96A4C" w:rsidRPr="00962868">
        <w:rPr>
          <w:rFonts w:cs="Times New Roman"/>
          <w:color w:val="auto"/>
        </w:rPr>
        <w:t>Cristina</w:t>
      </w:r>
      <w:r w:rsidRPr="00962868">
        <w:rPr>
          <w:rFonts w:cs="Times New Roman"/>
          <w:color w:val="auto"/>
        </w:rPr>
        <w:t xml:space="preserve">. 2014. </w:t>
      </w:r>
      <w:r w:rsidRPr="006A318A">
        <w:rPr>
          <w:rFonts w:cs="Times New Roman"/>
        </w:rPr>
        <w:t>Contribution of study abroad research to our understanding of SLA processes and outcomes: The SALA project, an appraisal. In C</w:t>
      </w:r>
      <w:r w:rsidR="00A96A4C">
        <w:rPr>
          <w:rFonts w:cs="Times New Roman"/>
        </w:rPr>
        <w:t>armen</w:t>
      </w:r>
      <w:r w:rsidRPr="006A318A">
        <w:rPr>
          <w:rFonts w:cs="Times New Roman"/>
        </w:rPr>
        <w:t xml:space="preserve"> </w:t>
      </w:r>
      <w:r w:rsidRPr="00EE4386">
        <w:rPr>
          <w:rFonts w:cs="Times New Roman"/>
          <w:color w:val="auto"/>
        </w:rPr>
        <w:t>Pérez-Vidal (</w:t>
      </w:r>
      <w:r w:rsidR="00367B68" w:rsidRPr="00EE4386">
        <w:rPr>
          <w:rFonts w:cs="Times New Roman"/>
          <w:color w:val="auto"/>
        </w:rPr>
        <w:t>e</w:t>
      </w:r>
      <w:r w:rsidRPr="00EE4386">
        <w:rPr>
          <w:rFonts w:cs="Times New Roman"/>
          <w:color w:val="auto"/>
        </w:rPr>
        <w:t xml:space="preserve">d.), </w:t>
      </w:r>
      <w:r w:rsidRPr="00EE4386">
        <w:rPr>
          <w:rFonts w:cs="Times New Roman"/>
          <w:i/>
          <w:color w:val="auto"/>
        </w:rPr>
        <w:t>Language acquisition in study abroad and formal instruction contexts</w:t>
      </w:r>
      <w:r w:rsidR="00E7726C" w:rsidRPr="00EE4386">
        <w:rPr>
          <w:rFonts w:cs="Times New Roman"/>
          <w:color w:val="auto"/>
        </w:rPr>
        <w:t>,</w:t>
      </w:r>
      <w:r w:rsidRPr="00EE4386">
        <w:rPr>
          <w:rFonts w:cs="Times New Roman"/>
          <w:iCs/>
          <w:color w:val="auto"/>
        </w:rPr>
        <w:t xml:space="preserve"> </w:t>
      </w:r>
      <w:r w:rsidRPr="00EE4386">
        <w:rPr>
          <w:rFonts w:cs="Times New Roman"/>
          <w:color w:val="auto"/>
        </w:rPr>
        <w:t xml:space="preserve">1-17. </w:t>
      </w:r>
      <w:r w:rsidRPr="006A318A">
        <w:rPr>
          <w:rFonts w:cs="Times New Roman"/>
        </w:rPr>
        <w:t>Amsterdam/Philadelphia: John Benjamins.</w:t>
      </w:r>
    </w:p>
    <w:p w14:paraId="13C1D71F" w14:textId="77777777" w:rsidR="00D164F2" w:rsidRPr="006A318A" w:rsidRDefault="00D164F2" w:rsidP="00651D5C">
      <w:pPr>
        <w:spacing w:after="0"/>
        <w:ind w:left="490" w:hanging="490"/>
        <w:rPr>
          <w:rFonts w:cs="Times New Roman"/>
        </w:rPr>
      </w:pPr>
    </w:p>
    <w:p w14:paraId="54982D0D" w14:textId="359850D3" w:rsidR="00651D5C" w:rsidRDefault="00651D5C" w:rsidP="00651D5C">
      <w:pPr>
        <w:spacing w:after="0"/>
        <w:ind w:left="490" w:hanging="490"/>
        <w:rPr>
          <w:rFonts w:cs="Times New Roman"/>
          <w:lang w:val="en-GB"/>
        </w:rPr>
      </w:pPr>
      <w:r w:rsidRPr="006A318A">
        <w:rPr>
          <w:rFonts w:cs="Times New Roman"/>
          <w:lang w:val="en-GB"/>
        </w:rPr>
        <w:t xml:space="preserve">Sanz, Cristina &amp; </w:t>
      </w:r>
      <w:r w:rsidR="00A96A4C">
        <w:rPr>
          <w:rFonts w:cs="Times New Roman"/>
          <w:lang w:val="en-GB"/>
        </w:rPr>
        <w:t xml:space="preserve">Alfonso </w:t>
      </w:r>
      <w:r w:rsidRPr="006A318A">
        <w:rPr>
          <w:rFonts w:cs="Times New Roman"/>
          <w:lang w:val="en-GB"/>
        </w:rPr>
        <w:t>Morales-Front,</w:t>
      </w:r>
      <w:r w:rsidR="00A96A4C">
        <w:rPr>
          <w:rFonts w:cs="Times New Roman"/>
          <w:lang w:val="en-GB"/>
        </w:rPr>
        <w:t xml:space="preserve"> </w:t>
      </w:r>
      <w:r w:rsidRPr="006A318A">
        <w:rPr>
          <w:rFonts w:cs="Times New Roman"/>
          <w:lang w:val="en-GB"/>
        </w:rPr>
        <w:t xml:space="preserve">(eds.) 2018. </w:t>
      </w:r>
      <w:r w:rsidRPr="006A318A">
        <w:rPr>
          <w:rFonts w:cs="Times New Roman"/>
          <w:i/>
          <w:lang w:val="en-GB"/>
        </w:rPr>
        <w:t xml:space="preserve">The Routledge Handbook of Study Abroad Research and Practice. </w:t>
      </w:r>
      <w:r w:rsidRPr="006A318A">
        <w:rPr>
          <w:rFonts w:cs="Times New Roman"/>
          <w:lang w:val="en-GB"/>
        </w:rPr>
        <w:t>New York: Routledge.</w:t>
      </w:r>
      <w:r w:rsidRPr="00E02216">
        <w:rPr>
          <w:rFonts w:cs="Times New Roman"/>
          <w:lang w:val="en-GB"/>
        </w:rPr>
        <w:t xml:space="preserve"> </w:t>
      </w:r>
    </w:p>
    <w:p w14:paraId="0E6689D8" w14:textId="77777777" w:rsidR="00D164F2" w:rsidRDefault="00D164F2" w:rsidP="00651D5C">
      <w:pPr>
        <w:spacing w:after="0"/>
        <w:ind w:left="490" w:hanging="490"/>
        <w:rPr>
          <w:rFonts w:cs="Times New Roman"/>
          <w:lang w:val="en-GB"/>
        </w:rPr>
      </w:pPr>
    </w:p>
    <w:p w14:paraId="5BFD449F" w14:textId="2F126A0D" w:rsidR="00651D5C" w:rsidRDefault="00651D5C" w:rsidP="003E6EE0">
      <w:pPr>
        <w:keepNext w:val="0"/>
        <w:widowControl/>
        <w:suppressAutoHyphens w:val="0"/>
        <w:autoSpaceDE w:val="0"/>
        <w:autoSpaceDN w:val="0"/>
        <w:adjustRightInd w:val="0"/>
        <w:spacing w:after="0"/>
        <w:ind w:left="641" w:hanging="641"/>
        <w:rPr>
          <w:rFonts w:ascii="MinionPro-Regular" w:eastAsia="MinionPro-Regular" w:hAnsiTheme="minorHAnsi" w:cs="MinionPro-Regular"/>
          <w:color w:val="auto"/>
          <w:lang w:val="en-GB" w:eastAsia="de-DE" w:bidi="ar-SA"/>
        </w:rPr>
      </w:pPr>
      <w:r w:rsidRPr="00312630">
        <w:rPr>
          <w:rFonts w:ascii="MinionPro-Regular" w:eastAsia="MinionPro-Regular" w:hAnsiTheme="minorHAnsi" w:cs="MinionPro-Regular"/>
          <w:color w:val="auto"/>
          <w:lang w:val="en-GB" w:eastAsia="de-DE" w:bidi="ar-SA"/>
        </w:rPr>
        <w:t>Sasaki, M</w:t>
      </w:r>
      <w:r w:rsidR="00D84BFE">
        <w:rPr>
          <w:rFonts w:ascii="MinionPro-Regular" w:eastAsia="MinionPro-Regular" w:hAnsiTheme="minorHAnsi" w:cs="MinionPro-Regular"/>
          <w:color w:val="auto"/>
          <w:lang w:val="en-GB" w:eastAsia="de-DE" w:bidi="ar-SA"/>
        </w:rPr>
        <w:t>itsuko</w:t>
      </w:r>
      <w:r w:rsidRPr="00312630">
        <w:rPr>
          <w:rFonts w:ascii="MinionPro-Regular" w:eastAsia="MinionPro-Regular" w:hAnsiTheme="minorHAnsi" w:cs="MinionPro-Regular"/>
          <w:color w:val="auto"/>
          <w:lang w:val="en-GB" w:eastAsia="de-DE" w:bidi="ar-SA"/>
        </w:rPr>
        <w:t xml:space="preserve">. 2007. Effects of study-abroad experiences on EFL writers: A </w:t>
      </w:r>
      <w:r w:rsidRPr="00EE4386">
        <w:rPr>
          <w:rFonts w:ascii="MinionPro-Regular" w:eastAsia="MinionPro-Regular" w:hAnsiTheme="minorHAnsi" w:cs="MinionPro-Regular"/>
          <w:color w:val="auto"/>
          <w:lang w:val="en-GB" w:eastAsia="de-DE" w:bidi="ar-SA"/>
        </w:rPr>
        <w:t xml:space="preserve">multiple-data </w:t>
      </w:r>
      <w:r w:rsidRPr="00EE4386">
        <w:rPr>
          <w:rFonts w:eastAsia="MinionPro-Regular" w:cs="Times New Roman"/>
          <w:color w:val="auto"/>
          <w:lang w:val="en-GB" w:eastAsia="de-DE" w:bidi="ar-SA"/>
        </w:rPr>
        <w:t>analysis</w:t>
      </w:r>
      <w:r w:rsidR="00A96A4C" w:rsidRPr="00EE4386">
        <w:rPr>
          <w:rFonts w:eastAsia="MinionPro-Regular" w:cs="Times New Roman"/>
          <w:color w:val="auto"/>
          <w:lang w:val="en-GB" w:eastAsia="de-DE" w:bidi="ar-SA"/>
        </w:rPr>
        <w:t xml:space="preserve">. </w:t>
      </w:r>
      <w:r w:rsidRPr="00EE4386">
        <w:rPr>
          <w:rFonts w:eastAsia="MinionPro-It" w:cs="Times New Roman"/>
          <w:i/>
          <w:iCs/>
          <w:color w:val="auto"/>
          <w:lang w:val="en-GB" w:eastAsia="de-DE" w:bidi="ar-SA"/>
        </w:rPr>
        <w:t>The Modern Language Journal</w:t>
      </w:r>
      <w:r w:rsidRPr="00EE4386">
        <w:rPr>
          <w:rFonts w:ascii="MinionPro-It" w:eastAsia="MinionPro-It" w:hAnsiTheme="minorHAnsi" w:cs="MinionPro-It"/>
          <w:i/>
          <w:iCs/>
          <w:color w:val="auto"/>
          <w:lang w:val="en-GB" w:eastAsia="de-DE" w:bidi="ar-SA"/>
        </w:rPr>
        <w:t xml:space="preserve"> </w:t>
      </w:r>
      <w:r w:rsidR="007171A3" w:rsidRPr="00EE4386">
        <w:rPr>
          <w:rFonts w:ascii="MinionPro-Regular" w:eastAsia="MinionPro-Regular" w:hAnsiTheme="minorHAnsi" w:cs="MinionPro-Regular"/>
          <w:color w:val="auto"/>
          <w:lang w:val="en-GB" w:eastAsia="de-DE" w:bidi="ar-SA"/>
        </w:rPr>
        <w:t>91.</w:t>
      </w:r>
      <w:r w:rsidRPr="00EE4386">
        <w:rPr>
          <w:rFonts w:ascii="MinionPro-Regular" w:eastAsia="MinionPro-Regular" w:hAnsiTheme="minorHAnsi" w:cs="MinionPro-Regular"/>
          <w:color w:val="auto"/>
          <w:lang w:val="en-GB" w:eastAsia="de-DE" w:bidi="ar-SA"/>
        </w:rPr>
        <w:t xml:space="preserve"> 602</w:t>
      </w:r>
      <w:r w:rsidRPr="00EE4386">
        <w:rPr>
          <w:rFonts w:ascii="MinionPro-Regular" w:eastAsia="MinionPro-Regular" w:hAnsiTheme="minorHAnsi" w:cs="MinionPro-Regular"/>
          <w:color w:val="auto"/>
          <w:lang w:val="en-GB" w:eastAsia="de-DE" w:bidi="ar-SA"/>
        </w:rPr>
        <w:t>–</w:t>
      </w:r>
      <w:r w:rsidRPr="00EE4386">
        <w:rPr>
          <w:rFonts w:ascii="MinionPro-Regular" w:eastAsia="MinionPro-Regular" w:hAnsiTheme="minorHAnsi" w:cs="MinionPro-Regular"/>
          <w:color w:val="auto"/>
          <w:lang w:val="en-GB" w:eastAsia="de-DE" w:bidi="ar-SA"/>
        </w:rPr>
        <w:t>620.</w:t>
      </w:r>
    </w:p>
    <w:p w14:paraId="0EC2E52F" w14:textId="77777777" w:rsidR="00D164F2" w:rsidRPr="00EE4386" w:rsidRDefault="00D164F2" w:rsidP="003E6EE0">
      <w:pPr>
        <w:keepNext w:val="0"/>
        <w:widowControl/>
        <w:suppressAutoHyphens w:val="0"/>
        <w:autoSpaceDE w:val="0"/>
        <w:autoSpaceDN w:val="0"/>
        <w:adjustRightInd w:val="0"/>
        <w:spacing w:after="0"/>
        <w:ind w:left="641" w:hanging="641"/>
        <w:rPr>
          <w:rFonts w:ascii="MinionPro-Regular" w:eastAsia="MinionPro-Regular" w:hAnsiTheme="minorHAnsi" w:cs="MinionPro-Regular"/>
          <w:color w:val="auto"/>
          <w:lang w:val="en-GB" w:eastAsia="de-DE" w:bidi="ar-SA"/>
        </w:rPr>
      </w:pPr>
    </w:p>
    <w:p w14:paraId="1E3E70BD" w14:textId="7F2D1C17" w:rsidR="00651D5C" w:rsidRDefault="00651D5C" w:rsidP="00651D5C">
      <w:pPr>
        <w:spacing w:after="0"/>
        <w:ind w:left="490" w:hanging="490"/>
        <w:rPr>
          <w:rFonts w:cs="Times New Roman"/>
          <w:color w:val="auto"/>
        </w:rPr>
      </w:pPr>
      <w:r w:rsidRPr="00EE4386">
        <w:rPr>
          <w:rFonts w:cs="Times New Roman"/>
          <w:color w:val="auto"/>
        </w:rPr>
        <w:t>Sasaki, M</w:t>
      </w:r>
      <w:r w:rsidR="00D84BFE" w:rsidRPr="00EE4386">
        <w:rPr>
          <w:rFonts w:cs="Times New Roman"/>
          <w:color w:val="auto"/>
        </w:rPr>
        <w:t>itsuko</w:t>
      </w:r>
      <w:r w:rsidRPr="00EE4386">
        <w:rPr>
          <w:rFonts w:cs="Times New Roman"/>
          <w:color w:val="auto"/>
        </w:rPr>
        <w:t xml:space="preserve">. 2011. Effects of varying lengths of study-abroad experiences on Japanese EFL students’ L2 writing ability and motivation: A longitudinal study. </w:t>
      </w:r>
      <w:r w:rsidRPr="00EE4386">
        <w:rPr>
          <w:rFonts w:cs="Times New Roman"/>
          <w:i/>
          <w:iCs/>
          <w:color w:val="auto"/>
        </w:rPr>
        <w:t>TESOL Quarterly</w:t>
      </w:r>
      <w:r w:rsidRPr="00EE4386">
        <w:rPr>
          <w:rFonts w:cs="Times New Roman"/>
          <w:iCs/>
          <w:color w:val="auto"/>
        </w:rPr>
        <w:t xml:space="preserve"> 45</w:t>
      </w:r>
      <w:r w:rsidRPr="00EE4386">
        <w:rPr>
          <w:rFonts w:cs="Times New Roman"/>
          <w:i/>
          <w:color w:val="auto"/>
        </w:rPr>
        <w:t>(1)</w:t>
      </w:r>
      <w:r w:rsidR="007171A3" w:rsidRPr="00EE4386">
        <w:rPr>
          <w:rFonts w:cs="Times New Roman"/>
          <w:color w:val="auto"/>
        </w:rPr>
        <w:t>.</w:t>
      </w:r>
      <w:r w:rsidRPr="00EE4386">
        <w:rPr>
          <w:rFonts w:cs="Times New Roman"/>
          <w:color w:val="auto"/>
        </w:rPr>
        <w:t xml:space="preserve"> 81-105.</w:t>
      </w:r>
    </w:p>
    <w:p w14:paraId="65DEFB03" w14:textId="77777777" w:rsidR="00D164F2" w:rsidRPr="00EE4386" w:rsidRDefault="00D164F2" w:rsidP="00651D5C">
      <w:pPr>
        <w:spacing w:after="0"/>
        <w:ind w:left="490" w:hanging="490"/>
        <w:rPr>
          <w:rFonts w:cs="Times New Roman"/>
          <w:color w:val="auto"/>
        </w:rPr>
      </w:pPr>
    </w:p>
    <w:p w14:paraId="0F8922BA" w14:textId="707B390E" w:rsidR="00516280" w:rsidRDefault="00516280" w:rsidP="00516280">
      <w:pPr>
        <w:ind w:left="720" w:hanging="720"/>
      </w:pPr>
      <w:proofErr w:type="spellStart"/>
      <w:r w:rsidRPr="00EE4386">
        <w:rPr>
          <w:rFonts w:eastAsia="Times New Roman"/>
          <w:color w:val="auto"/>
          <w:lang w:eastAsia="es-ES" w:bidi="ar-SA"/>
        </w:rPr>
        <w:t>Seikkula-Leino</w:t>
      </w:r>
      <w:proofErr w:type="spellEnd"/>
      <w:r w:rsidRPr="00EE4386">
        <w:rPr>
          <w:rFonts w:eastAsia="Times New Roman"/>
          <w:color w:val="auto"/>
          <w:lang w:eastAsia="es-ES" w:bidi="ar-SA"/>
        </w:rPr>
        <w:t xml:space="preserve">, </w:t>
      </w:r>
      <w:proofErr w:type="spellStart"/>
      <w:r w:rsidRPr="00EE4386">
        <w:rPr>
          <w:rFonts w:eastAsia="Times New Roman"/>
          <w:color w:val="auto"/>
          <w:lang w:eastAsia="es-ES" w:bidi="ar-SA"/>
        </w:rPr>
        <w:t>J</w:t>
      </w:r>
      <w:r w:rsidR="007A6F04" w:rsidRPr="00EE4386">
        <w:rPr>
          <w:rFonts w:eastAsia="Times New Roman"/>
          <w:color w:val="auto"/>
          <w:lang w:eastAsia="es-ES" w:bidi="ar-SA"/>
        </w:rPr>
        <w:t>aana</w:t>
      </w:r>
      <w:proofErr w:type="spellEnd"/>
      <w:r w:rsidRPr="00EE4386">
        <w:rPr>
          <w:rFonts w:eastAsia="Times New Roman"/>
          <w:color w:val="auto"/>
          <w:lang w:eastAsia="es-ES" w:bidi="ar-SA"/>
        </w:rPr>
        <w:t xml:space="preserve">. 2007. CLIL learning: Achievement levels and affective factors. </w:t>
      </w:r>
      <w:r w:rsidRPr="00EE4386">
        <w:rPr>
          <w:rFonts w:eastAsia="Times New Roman"/>
          <w:i/>
          <w:iCs/>
          <w:color w:val="auto"/>
          <w:lang w:eastAsia="es-ES" w:bidi="ar-SA"/>
        </w:rPr>
        <w:t xml:space="preserve">Language and </w:t>
      </w:r>
      <w:r w:rsidRPr="00962868">
        <w:rPr>
          <w:rFonts w:eastAsia="Times New Roman"/>
          <w:i/>
          <w:iCs/>
          <w:lang w:eastAsia="es-ES" w:bidi="ar-SA"/>
        </w:rPr>
        <w:t>Education</w:t>
      </w:r>
      <w:r w:rsidRPr="00962868">
        <w:rPr>
          <w:rFonts w:eastAsia="Times New Roman"/>
          <w:lang w:eastAsia="es-ES" w:bidi="ar-SA"/>
        </w:rPr>
        <w:t xml:space="preserve"> </w:t>
      </w:r>
      <w:r w:rsidRPr="00D84BFE">
        <w:rPr>
          <w:rFonts w:eastAsia="Times New Roman"/>
          <w:iCs/>
          <w:lang w:eastAsia="es-ES" w:bidi="ar-SA"/>
        </w:rPr>
        <w:t>21</w:t>
      </w:r>
      <w:r w:rsidRPr="00962868">
        <w:rPr>
          <w:rFonts w:eastAsia="Times New Roman"/>
          <w:lang w:eastAsia="es-ES" w:bidi="ar-SA"/>
        </w:rPr>
        <w:t>(4). 328-341.</w:t>
      </w:r>
    </w:p>
    <w:p w14:paraId="394756F4" w14:textId="7E019572" w:rsidR="00516280" w:rsidRPr="00EE4386" w:rsidRDefault="00516280" w:rsidP="00962868">
      <w:pPr>
        <w:ind w:left="720" w:hanging="720"/>
        <w:rPr>
          <w:color w:val="auto"/>
        </w:rPr>
      </w:pPr>
      <w:proofErr w:type="spellStart"/>
      <w:r w:rsidRPr="00962868">
        <w:t>Sert</w:t>
      </w:r>
      <w:proofErr w:type="spellEnd"/>
      <w:r w:rsidRPr="00962868">
        <w:t xml:space="preserve">, </w:t>
      </w:r>
      <w:proofErr w:type="spellStart"/>
      <w:r w:rsidRPr="00962868">
        <w:t>Nehir</w:t>
      </w:r>
      <w:proofErr w:type="spellEnd"/>
      <w:r w:rsidRPr="00962868">
        <w:t xml:space="preserve">. 2008. The language of instruction dilemma in the Turkish context.  </w:t>
      </w:r>
      <w:r w:rsidRPr="00EE4386">
        <w:rPr>
          <w:i/>
          <w:color w:val="auto"/>
        </w:rPr>
        <w:t xml:space="preserve">System </w:t>
      </w:r>
      <w:r w:rsidRPr="00EE4386">
        <w:rPr>
          <w:color w:val="auto"/>
        </w:rPr>
        <w:t>36. 156-171.</w:t>
      </w:r>
    </w:p>
    <w:p w14:paraId="0E822217" w14:textId="2C3F8404" w:rsidR="00651D5C" w:rsidRPr="00EE4386" w:rsidRDefault="00651D5C" w:rsidP="00651D5C">
      <w:pPr>
        <w:spacing w:after="0"/>
        <w:ind w:left="490" w:hanging="490"/>
        <w:rPr>
          <w:rFonts w:cs="Times New Roman"/>
          <w:color w:val="auto"/>
        </w:rPr>
      </w:pPr>
      <w:proofErr w:type="spellStart"/>
      <w:r w:rsidRPr="00EE4386">
        <w:rPr>
          <w:rFonts w:cs="Times New Roman"/>
          <w:color w:val="auto"/>
        </w:rPr>
        <w:t>Sunderman</w:t>
      </w:r>
      <w:proofErr w:type="spellEnd"/>
      <w:r w:rsidRPr="00EE4386">
        <w:rPr>
          <w:rFonts w:cs="Times New Roman"/>
          <w:color w:val="auto"/>
        </w:rPr>
        <w:t>, G</w:t>
      </w:r>
      <w:r w:rsidR="007A6F04" w:rsidRPr="00EE4386">
        <w:rPr>
          <w:rFonts w:cs="Times New Roman"/>
          <w:color w:val="auto"/>
        </w:rPr>
        <w:t>retchen</w:t>
      </w:r>
      <w:r w:rsidRPr="00EE4386">
        <w:rPr>
          <w:rFonts w:cs="Times New Roman"/>
          <w:color w:val="auto"/>
        </w:rPr>
        <w:t xml:space="preserve"> &amp; </w:t>
      </w:r>
      <w:r w:rsidR="007C647E" w:rsidRPr="00EE4386">
        <w:rPr>
          <w:rFonts w:cs="Times New Roman"/>
          <w:color w:val="auto"/>
        </w:rPr>
        <w:t>Judit</w:t>
      </w:r>
      <w:r w:rsidR="007A6F04" w:rsidRPr="00EE4386">
        <w:rPr>
          <w:rFonts w:cs="Times New Roman"/>
          <w:color w:val="auto"/>
        </w:rPr>
        <w:t xml:space="preserve">h </w:t>
      </w:r>
      <w:r w:rsidRPr="00EE4386">
        <w:rPr>
          <w:rFonts w:cs="Times New Roman"/>
          <w:color w:val="auto"/>
        </w:rPr>
        <w:t xml:space="preserve">Kroll. 2009. When study abroad experience fails to deliver: The internal resources threshold effect. </w:t>
      </w:r>
      <w:r w:rsidRPr="00EE4386">
        <w:rPr>
          <w:rFonts w:cs="Times New Roman"/>
          <w:i/>
          <w:color w:val="auto"/>
        </w:rPr>
        <w:t>Applied Psycholinguistic</w:t>
      </w:r>
      <w:r w:rsidR="00A95ED2" w:rsidRPr="00EE4386">
        <w:rPr>
          <w:rFonts w:cs="Times New Roman"/>
          <w:i/>
          <w:color w:val="auto"/>
        </w:rPr>
        <w:t>s</w:t>
      </w:r>
      <w:r w:rsidRPr="00EE4386">
        <w:rPr>
          <w:rFonts w:cs="Times New Roman"/>
          <w:i/>
          <w:color w:val="auto"/>
        </w:rPr>
        <w:t xml:space="preserve"> </w:t>
      </w:r>
      <w:r w:rsidRPr="00EE4386">
        <w:rPr>
          <w:rFonts w:cs="Times New Roman"/>
          <w:color w:val="auto"/>
        </w:rPr>
        <w:t>30</w:t>
      </w:r>
      <w:r w:rsidR="00A95ED2" w:rsidRPr="00EE4386">
        <w:rPr>
          <w:rFonts w:cs="Times New Roman"/>
          <w:color w:val="auto"/>
        </w:rPr>
        <w:t>.</w:t>
      </w:r>
      <w:r w:rsidRPr="00EE4386">
        <w:rPr>
          <w:rFonts w:cs="Times New Roman"/>
          <w:color w:val="auto"/>
        </w:rPr>
        <w:t xml:space="preserve"> 1-21.</w:t>
      </w:r>
    </w:p>
    <w:p w14:paraId="330FE550" w14:textId="02C42B0C" w:rsidR="00651D5C" w:rsidRPr="00EE4386" w:rsidRDefault="00651D5C" w:rsidP="00651D5C">
      <w:pPr>
        <w:spacing w:after="0"/>
        <w:ind w:left="490" w:hanging="490"/>
        <w:rPr>
          <w:rFonts w:cs="Times New Roman"/>
          <w:color w:val="auto"/>
        </w:rPr>
      </w:pPr>
      <w:r w:rsidRPr="00EE4386">
        <w:rPr>
          <w:rFonts w:cs="Times New Roman"/>
          <w:color w:val="auto"/>
        </w:rPr>
        <w:t>Taguchi, N</w:t>
      </w:r>
      <w:r w:rsidR="0050729D" w:rsidRPr="00EE4386">
        <w:rPr>
          <w:rFonts w:cs="Times New Roman"/>
          <w:color w:val="auto"/>
        </w:rPr>
        <w:t>aoko</w:t>
      </w:r>
      <w:r w:rsidRPr="00EE4386">
        <w:rPr>
          <w:rFonts w:cs="Times New Roman"/>
          <w:color w:val="auto"/>
        </w:rPr>
        <w:t xml:space="preserve">. 2008. Cognition, language </w:t>
      </w:r>
      <w:r w:rsidRPr="006A318A">
        <w:rPr>
          <w:rFonts w:cs="Times New Roman"/>
        </w:rPr>
        <w:t xml:space="preserve">contact, and the development of pragmatic comprehension in a study-abroad context. </w:t>
      </w:r>
      <w:r w:rsidR="007171A3">
        <w:rPr>
          <w:rFonts w:cs="Times New Roman"/>
          <w:i/>
        </w:rPr>
        <w:t xml:space="preserve">Language Learning </w:t>
      </w:r>
      <w:r w:rsidR="007171A3" w:rsidRPr="00A95ED2">
        <w:rPr>
          <w:rFonts w:cs="Times New Roman"/>
        </w:rPr>
        <w:t>58</w:t>
      </w:r>
      <w:r w:rsidR="007171A3" w:rsidRPr="00EE4386">
        <w:rPr>
          <w:rFonts w:cs="Times New Roman"/>
          <w:color w:val="auto"/>
        </w:rPr>
        <w:t>(1).</w:t>
      </w:r>
      <w:r w:rsidRPr="00EE4386">
        <w:rPr>
          <w:rFonts w:cs="Times New Roman"/>
          <w:color w:val="auto"/>
        </w:rPr>
        <w:t xml:space="preserve"> 33-71. </w:t>
      </w:r>
    </w:p>
    <w:p w14:paraId="03DD0AC1" w14:textId="4248C11A" w:rsidR="00651D5C" w:rsidRPr="00EE4386" w:rsidRDefault="00651D5C" w:rsidP="00651D5C">
      <w:pPr>
        <w:spacing w:after="200"/>
        <w:ind w:left="720" w:hanging="720"/>
        <w:contextualSpacing/>
        <w:rPr>
          <w:color w:val="auto"/>
        </w:rPr>
      </w:pPr>
      <w:r w:rsidRPr="00EE4386">
        <w:rPr>
          <w:color w:val="auto"/>
          <w:lang w:val="en-GB"/>
        </w:rPr>
        <w:t>Taguchi, N</w:t>
      </w:r>
      <w:r w:rsidR="007C647E" w:rsidRPr="00EE4386">
        <w:rPr>
          <w:color w:val="auto"/>
          <w:lang w:val="en-GB"/>
        </w:rPr>
        <w:t>aoko</w:t>
      </w:r>
      <w:r w:rsidR="007A6F04" w:rsidRPr="00EE4386">
        <w:rPr>
          <w:color w:val="auto"/>
          <w:lang w:val="en-GB"/>
        </w:rPr>
        <w:t xml:space="preserve">, </w:t>
      </w:r>
      <w:r w:rsidR="007C647E" w:rsidRPr="00EE4386">
        <w:rPr>
          <w:color w:val="auto"/>
          <w:lang w:val="en-GB"/>
        </w:rPr>
        <w:t xml:space="preserve">Feng </w:t>
      </w:r>
      <w:r w:rsidRPr="00EE4386">
        <w:rPr>
          <w:color w:val="auto"/>
          <w:lang w:val="en-GB"/>
        </w:rPr>
        <w:t xml:space="preserve">Xiao &amp; </w:t>
      </w:r>
      <w:r w:rsidR="007C647E" w:rsidRPr="00EE4386">
        <w:rPr>
          <w:color w:val="auto"/>
          <w:lang w:val="en-GB"/>
        </w:rPr>
        <w:t xml:space="preserve">Shuai </w:t>
      </w:r>
      <w:r w:rsidRPr="00EE4386">
        <w:rPr>
          <w:color w:val="auto"/>
          <w:lang w:val="en-GB"/>
        </w:rPr>
        <w:t xml:space="preserve">Li. 2016. </w:t>
      </w:r>
      <w:r w:rsidRPr="00EE4386">
        <w:rPr>
          <w:color w:val="auto"/>
        </w:rPr>
        <w:t xml:space="preserve">Effects of intercultural competence and social contact on speech act production in a Chinese study abroad </w:t>
      </w:r>
      <w:r w:rsidRPr="00EE4386">
        <w:rPr>
          <w:color w:val="auto"/>
        </w:rPr>
        <w:lastRenderedPageBreak/>
        <w:t xml:space="preserve">context. </w:t>
      </w:r>
      <w:r w:rsidRPr="00EE4386">
        <w:rPr>
          <w:i/>
          <w:color w:val="auto"/>
        </w:rPr>
        <w:t>The Modern Language Journal</w:t>
      </w:r>
      <w:r w:rsidRPr="00EE4386">
        <w:rPr>
          <w:color w:val="auto"/>
        </w:rPr>
        <w:t xml:space="preserve"> 100</w:t>
      </w:r>
      <w:r w:rsidR="007171A3" w:rsidRPr="00EE4386">
        <w:rPr>
          <w:color w:val="auto"/>
        </w:rPr>
        <w:t>.</w:t>
      </w:r>
      <w:r w:rsidRPr="00EE4386">
        <w:rPr>
          <w:color w:val="auto"/>
        </w:rPr>
        <w:t xml:space="preserve"> 775-796.</w:t>
      </w:r>
    </w:p>
    <w:p w14:paraId="510EA682" w14:textId="7DFBC126" w:rsidR="00651D5C" w:rsidRPr="00EE4386" w:rsidRDefault="00651D5C" w:rsidP="00651D5C">
      <w:pPr>
        <w:spacing w:after="0"/>
        <w:ind w:left="490" w:hanging="490"/>
        <w:rPr>
          <w:rFonts w:cs="Times New Roman"/>
          <w:color w:val="auto"/>
        </w:rPr>
      </w:pPr>
      <w:proofErr w:type="spellStart"/>
      <w:r w:rsidRPr="00EE4386">
        <w:rPr>
          <w:rFonts w:cs="Times New Roman"/>
          <w:color w:val="auto"/>
        </w:rPr>
        <w:t>Towell</w:t>
      </w:r>
      <w:proofErr w:type="spellEnd"/>
      <w:r w:rsidRPr="00EE4386">
        <w:rPr>
          <w:rFonts w:cs="Times New Roman"/>
          <w:color w:val="auto"/>
        </w:rPr>
        <w:t>, R</w:t>
      </w:r>
      <w:r w:rsidR="0050729D" w:rsidRPr="00EE4386">
        <w:rPr>
          <w:rFonts w:cs="Times New Roman"/>
          <w:color w:val="auto"/>
        </w:rPr>
        <w:t>ichard</w:t>
      </w:r>
      <w:r w:rsidR="007C647E" w:rsidRPr="00EE4386">
        <w:rPr>
          <w:rFonts w:cs="Times New Roman"/>
          <w:color w:val="auto"/>
        </w:rPr>
        <w:t>, Roger</w:t>
      </w:r>
      <w:r w:rsidRPr="00EE4386">
        <w:rPr>
          <w:rFonts w:cs="Times New Roman"/>
          <w:color w:val="auto"/>
        </w:rPr>
        <w:t xml:space="preserve"> Hawkins</w:t>
      </w:r>
      <w:r w:rsidR="007C647E" w:rsidRPr="00EE4386">
        <w:rPr>
          <w:rFonts w:cs="Times New Roman"/>
          <w:color w:val="auto"/>
        </w:rPr>
        <w:t xml:space="preserve"> &amp; </w:t>
      </w:r>
      <w:proofErr w:type="spellStart"/>
      <w:r w:rsidR="007C647E" w:rsidRPr="00EE4386">
        <w:rPr>
          <w:rFonts w:cs="Times New Roman"/>
          <w:color w:val="auto"/>
        </w:rPr>
        <w:t>Nives</w:t>
      </w:r>
      <w:proofErr w:type="spellEnd"/>
      <w:r w:rsidRPr="00EE4386">
        <w:rPr>
          <w:rFonts w:cs="Times New Roman"/>
          <w:color w:val="auto"/>
        </w:rPr>
        <w:t xml:space="preserve"> </w:t>
      </w:r>
      <w:proofErr w:type="spellStart"/>
      <w:r w:rsidRPr="00EE4386">
        <w:rPr>
          <w:rFonts w:cs="Times New Roman"/>
          <w:color w:val="auto"/>
        </w:rPr>
        <w:t>Bazergui</w:t>
      </w:r>
      <w:proofErr w:type="spellEnd"/>
      <w:r w:rsidR="007C647E" w:rsidRPr="00EE4386">
        <w:rPr>
          <w:rFonts w:cs="Times New Roman"/>
          <w:color w:val="auto"/>
        </w:rPr>
        <w:t xml:space="preserve">. </w:t>
      </w:r>
      <w:r w:rsidRPr="00EE4386">
        <w:rPr>
          <w:rFonts w:cs="Times New Roman"/>
          <w:color w:val="auto"/>
        </w:rPr>
        <w:t xml:space="preserve">1996. The development of fluency in advanced learners of French. </w:t>
      </w:r>
      <w:r w:rsidRPr="00EE4386">
        <w:rPr>
          <w:rFonts w:cs="Times New Roman"/>
          <w:i/>
          <w:color w:val="auto"/>
        </w:rPr>
        <w:t>Applied Linguistics, 17</w:t>
      </w:r>
      <w:r w:rsidR="007171A3" w:rsidRPr="00EE4386">
        <w:rPr>
          <w:rFonts w:cs="Times New Roman"/>
          <w:color w:val="auto"/>
        </w:rPr>
        <w:t>(1).</w:t>
      </w:r>
      <w:r w:rsidRPr="00EE4386">
        <w:rPr>
          <w:rFonts w:cs="Times New Roman"/>
          <w:color w:val="auto"/>
        </w:rPr>
        <w:t xml:space="preserve"> 84-119. </w:t>
      </w:r>
    </w:p>
    <w:p w14:paraId="47C65CF8" w14:textId="7C24D563" w:rsidR="00C02904" w:rsidRPr="00EE4386" w:rsidRDefault="00B63E8E" w:rsidP="0030466A">
      <w:pPr>
        <w:spacing w:after="0"/>
        <w:ind w:left="490" w:hanging="490"/>
        <w:rPr>
          <w:rFonts w:cs="Times New Roman"/>
          <w:color w:val="auto"/>
        </w:rPr>
      </w:pPr>
      <w:proofErr w:type="spellStart"/>
      <w:r w:rsidRPr="00EE4386">
        <w:rPr>
          <w:color w:val="auto"/>
        </w:rPr>
        <w:t>Trenchs-Parera</w:t>
      </w:r>
      <w:proofErr w:type="spellEnd"/>
      <w:r w:rsidRPr="00EE4386">
        <w:rPr>
          <w:color w:val="auto"/>
        </w:rPr>
        <w:t xml:space="preserve">, </w:t>
      </w:r>
      <w:proofErr w:type="spellStart"/>
      <w:r w:rsidRPr="00EE4386">
        <w:rPr>
          <w:color w:val="auto"/>
        </w:rPr>
        <w:t>Mireia</w:t>
      </w:r>
      <w:proofErr w:type="spellEnd"/>
      <w:r w:rsidRPr="00EE4386">
        <w:rPr>
          <w:color w:val="auto"/>
        </w:rPr>
        <w:t xml:space="preserve">. 2009. Effects of formal instruction and study abroad on the acquisition of native-like oral fluency. </w:t>
      </w:r>
      <w:r w:rsidRPr="00EE4386">
        <w:rPr>
          <w:i/>
          <w:color w:val="auto"/>
        </w:rPr>
        <w:t>Canadian Modern Language Review</w:t>
      </w:r>
      <w:r w:rsidRPr="00EE4386">
        <w:rPr>
          <w:color w:val="auto"/>
        </w:rPr>
        <w:t xml:space="preserve"> 65</w:t>
      </w:r>
      <w:r w:rsidR="007171A3" w:rsidRPr="00EE4386">
        <w:rPr>
          <w:color w:val="auto"/>
        </w:rPr>
        <w:t>(3).</w:t>
      </w:r>
      <w:r w:rsidRPr="00EE4386">
        <w:rPr>
          <w:color w:val="auto"/>
        </w:rPr>
        <w:t xml:space="preserve"> 365-393.</w:t>
      </w:r>
    </w:p>
    <w:p w14:paraId="70E26113" w14:textId="22D25C02" w:rsidR="00C02904" w:rsidRPr="00EE4386" w:rsidRDefault="007171A3" w:rsidP="003E6EE0">
      <w:pPr>
        <w:ind w:left="641" w:hanging="641"/>
        <w:rPr>
          <w:rFonts w:cs="Times New Roman"/>
          <w:color w:val="auto"/>
          <w:shd w:val="clear" w:color="auto" w:fill="FFFFFF"/>
        </w:rPr>
      </w:pPr>
      <w:proofErr w:type="spellStart"/>
      <w:r w:rsidRPr="00EE4386">
        <w:rPr>
          <w:rFonts w:cs="Times New Roman"/>
          <w:color w:val="auto"/>
          <w:shd w:val="clear" w:color="auto" w:fill="FFFFFF"/>
        </w:rPr>
        <w:t>Ushioda</w:t>
      </w:r>
      <w:proofErr w:type="spellEnd"/>
      <w:r w:rsidRPr="00EE4386">
        <w:rPr>
          <w:rFonts w:cs="Times New Roman"/>
          <w:color w:val="auto"/>
          <w:shd w:val="clear" w:color="auto" w:fill="FFFFFF"/>
        </w:rPr>
        <w:t xml:space="preserve">, </w:t>
      </w:r>
      <w:proofErr w:type="spellStart"/>
      <w:r w:rsidRPr="00EE4386">
        <w:rPr>
          <w:rFonts w:cs="Times New Roman"/>
          <w:color w:val="auto"/>
          <w:shd w:val="clear" w:color="auto" w:fill="FFFFFF"/>
        </w:rPr>
        <w:t>E</w:t>
      </w:r>
      <w:r w:rsidR="0050729D" w:rsidRPr="00EE4386">
        <w:rPr>
          <w:rFonts w:cs="Times New Roman"/>
          <w:color w:val="auto"/>
          <w:shd w:val="clear" w:color="auto" w:fill="FFFFFF"/>
        </w:rPr>
        <w:t>ma</w:t>
      </w:r>
      <w:proofErr w:type="spellEnd"/>
      <w:r w:rsidR="00C02904" w:rsidRPr="00EE4386">
        <w:rPr>
          <w:rFonts w:cs="Times New Roman"/>
          <w:color w:val="auto"/>
          <w:shd w:val="clear" w:color="auto" w:fill="FFFFFF"/>
        </w:rPr>
        <w:t xml:space="preserve"> &amp; </w:t>
      </w:r>
      <w:r w:rsidR="007A6F04" w:rsidRPr="00EE4386">
        <w:rPr>
          <w:rFonts w:cs="Times New Roman"/>
          <w:color w:val="auto"/>
          <w:shd w:val="clear" w:color="auto" w:fill="FFFFFF"/>
        </w:rPr>
        <w:t xml:space="preserve">Zoltan </w:t>
      </w:r>
      <w:proofErr w:type="spellStart"/>
      <w:r w:rsidR="00C02904" w:rsidRPr="00EE4386">
        <w:rPr>
          <w:rFonts w:cs="Times New Roman"/>
          <w:color w:val="auto"/>
          <w:shd w:val="clear" w:color="auto" w:fill="FFFFFF"/>
        </w:rPr>
        <w:t>Dörnyei</w:t>
      </w:r>
      <w:proofErr w:type="spellEnd"/>
      <w:r w:rsidR="00C02904" w:rsidRPr="00EE4386">
        <w:rPr>
          <w:rFonts w:cs="Times New Roman"/>
          <w:color w:val="auto"/>
          <w:shd w:val="clear" w:color="auto" w:fill="FFFFFF"/>
        </w:rPr>
        <w:t>. 2012. Motivation. In S</w:t>
      </w:r>
      <w:r w:rsidR="0050729D" w:rsidRPr="00EE4386">
        <w:rPr>
          <w:rFonts w:cs="Times New Roman"/>
          <w:color w:val="auto"/>
          <w:shd w:val="clear" w:color="auto" w:fill="FFFFFF"/>
        </w:rPr>
        <w:t>usan</w:t>
      </w:r>
      <w:r w:rsidR="00C02904" w:rsidRPr="00EE4386">
        <w:rPr>
          <w:rFonts w:cs="Times New Roman"/>
          <w:color w:val="auto"/>
          <w:shd w:val="clear" w:color="auto" w:fill="FFFFFF"/>
        </w:rPr>
        <w:t xml:space="preserve">. </w:t>
      </w:r>
      <w:proofErr w:type="spellStart"/>
      <w:r w:rsidR="00C02904" w:rsidRPr="00EE4386">
        <w:rPr>
          <w:rFonts w:cs="Times New Roman"/>
          <w:color w:val="auto"/>
          <w:shd w:val="clear" w:color="auto" w:fill="FFFFFF"/>
        </w:rPr>
        <w:t>Gass</w:t>
      </w:r>
      <w:proofErr w:type="spellEnd"/>
      <w:r w:rsidR="00C02904" w:rsidRPr="00EE4386">
        <w:rPr>
          <w:rFonts w:cs="Times New Roman"/>
          <w:color w:val="auto"/>
          <w:shd w:val="clear" w:color="auto" w:fill="FFFFFF"/>
        </w:rPr>
        <w:t xml:space="preserve"> &amp; A</w:t>
      </w:r>
      <w:r w:rsidR="0050729D" w:rsidRPr="00EE4386">
        <w:rPr>
          <w:rFonts w:cs="Times New Roman"/>
          <w:color w:val="auto"/>
          <w:shd w:val="clear" w:color="auto" w:fill="FFFFFF"/>
        </w:rPr>
        <w:t>llison</w:t>
      </w:r>
      <w:r w:rsidR="00C02904" w:rsidRPr="00EE4386">
        <w:rPr>
          <w:rFonts w:cs="Times New Roman"/>
          <w:color w:val="auto"/>
          <w:shd w:val="clear" w:color="auto" w:fill="FFFFFF"/>
        </w:rPr>
        <w:t xml:space="preserve"> Mackey (eds.)</w:t>
      </w:r>
      <w:r w:rsidR="00D84BFE" w:rsidRPr="00EE4386">
        <w:rPr>
          <w:rFonts w:cs="Times New Roman"/>
          <w:color w:val="auto"/>
          <w:shd w:val="clear" w:color="auto" w:fill="FFFFFF"/>
        </w:rPr>
        <w:t xml:space="preserve">, </w:t>
      </w:r>
      <w:r w:rsidR="00C02904" w:rsidRPr="00EE4386">
        <w:rPr>
          <w:rStyle w:val="nfasis"/>
          <w:rFonts w:cs="Times New Roman"/>
          <w:color w:val="auto"/>
          <w:shd w:val="clear" w:color="auto" w:fill="FFFFFF"/>
        </w:rPr>
        <w:t>The Routledge handbook of second language acquisition</w:t>
      </w:r>
      <w:r w:rsidR="0050729D" w:rsidRPr="00EE4386">
        <w:rPr>
          <w:rStyle w:val="apple-converted-space"/>
          <w:rFonts w:cs="Times New Roman"/>
          <w:color w:val="auto"/>
          <w:shd w:val="clear" w:color="auto" w:fill="FFFFFF"/>
        </w:rPr>
        <w:t xml:space="preserve">, </w:t>
      </w:r>
      <w:r w:rsidR="00C02904" w:rsidRPr="00EE4386">
        <w:rPr>
          <w:rFonts w:cs="Times New Roman"/>
          <w:color w:val="auto"/>
          <w:shd w:val="clear" w:color="auto" w:fill="FFFFFF"/>
        </w:rPr>
        <w:t>96-409. New York: Routledge</w:t>
      </w:r>
      <w:r w:rsidR="003E6EE0">
        <w:rPr>
          <w:rFonts w:cs="Times New Roman"/>
          <w:color w:val="auto"/>
          <w:shd w:val="clear" w:color="auto" w:fill="FFFFFF"/>
        </w:rPr>
        <w:t>.</w:t>
      </w:r>
    </w:p>
    <w:p w14:paraId="4D30B81E" w14:textId="0C53582D" w:rsidR="005C6C30" w:rsidRDefault="00DB1FB4" w:rsidP="00EE4386">
      <w:pPr>
        <w:ind w:left="427" w:hanging="426"/>
        <w:jc w:val="both"/>
        <w:rPr>
          <w:rFonts w:cs="Times New Roman"/>
          <w:color w:val="222222"/>
          <w:shd w:val="clear" w:color="auto" w:fill="FFFFFF"/>
        </w:rPr>
      </w:pPr>
      <w:proofErr w:type="spellStart"/>
      <w:r w:rsidRPr="00E9632D">
        <w:rPr>
          <w:rFonts w:cs="Times New Roman"/>
          <w:color w:val="auto"/>
          <w:lang w:val="en-CA"/>
        </w:rPr>
        <w:t>Valls</w:t>
      </w:r>
      <w:proofErr w:type="spellEnd"/>
      <w:r w:rsidRPr="00E9632D">
        <w:rPr>
          <w:rFonts w:cs="Times New Roman"/>
          <w:color w:val="auto"/>
          <w:lang w:val="en-CA"/>
        </w:rPr>
        <w:t xml:space="preserve">-Ferrer, </w:t>
      </w:r>
      <w:proofErr w:type="spellStart"/>
      <w:r w:rsidRPr="00E9632D">
        <w:rPr>
          <w:rFonts w:cs="Times New Roman"/>
          <w:color w:val="auto"/>
          <w:lang w:val="en-CA"/>
        </w:rPr>
        <w:t>Margalida</w:t>
      </w:r>
      <w:proofErr w:type="spellEnd"/>
      <w:r w:rsidRPr="00E9632D">
        <w:rPr>
          <w:rFonts w:cs="Times New Roman"/>
          <w:color w:val="auto"/>
          <w:lang w:val="en-CA"/>
        </w:rPr>
        <w:t xml:space="preserve"> &amp; Mora Joan </w:t>
      </w:r>
      <w:proofErr w:type="spellStart"/>
      <w:r w:rsidRPr="00E9632D">
        <w:rPr>
          <w:rFonts w:cs="Times New Roman"/>
          <w:color w:val="auto"/>
          <w:lang w:val="en-CA"/>
        </w:rPr>
        <w:t>Carles</w:t>
      </w:r>
      <w:proofErr w:type="spellEnd"/>
      <w:r w:rsidRPr="00E9632D">
        <w:rPr>
          <w:rFonts w:cs="Times New Roman"/>
          <w:color w:val="auto"/>
          <w:lang w:val="en-CA"/>
        </w:rPr>
        <w:t>.</w:t>
      </w:r>
      <w:r w:rsidR="00A95ED2" w:rsidRPr="00E9632D">
        <w:rPr>
          <w:rFonts w:cs="Times New Roman"/>
          <w:color w:val="auto"/>
          <w:lang w:val="en-CA"/>
        </w:rPr>
        <w:t xml:space="preserve"> </w:t>
      </w:r>
      <w:r w:rsidRPr="00EE4386">
        <w:rPr>
          <w:rFonts w:cs="Times New Roman"/>
          <w:color w:val="auto"/>
          <w:lang w:val="en-CA"/>
        </w:rPr>
        <w:t xml:space="preserve">2014. </w:t>
      </w:r>
      <w:r w:rsidRPr="00EE4386">
        <w:rPr>
          <w:rFonts w:cs="Times New Roman"/>
          <w:color w:val="auto"/>
          <w:lang w:val="en-GB"/>
        </w:rPr>
        <w:t xml:space="preserve">L2 fluency development in formal instruction and study abroad: The role of initial fluency level and language contact. </w:t>
      </w:r>
      <w:r w:rsidR="00E7726C" w:rsidRPr="00EE4386">
        <w:rPr>
          <w:rFonts w:cs="Times New Roman"/>
          <w:color w:val="auto"/>
          <w:lang w:val="en-GB"/>
        </w:rPr>
        <w:t>In Carmen</w:t>
      </w:r>
      <w:r w:rsidRPr="00EE4386">
        <w:rPr>
          <w:rFonts w:cs="Times New Roman"/>
          <w:color w:val="auto"/>
          <w:lang w:val="en-GB"/>
        </w:rPr>
        <w:t xml:space="preserve"> Pérez-Vidal (</w:t>
      </w:r>
      <w:r w:rsidR="00E7726C" w:rsidRPr="00EE4386">
        <w:rPr>
          <w:rFonts w:cs="Times New Roman"/>
          <w:color w:val="auto"/>
          <w:lang w:val="en-GB"/>
        </w:rPr>
        <w:t>e</w:t>
      </w:r>
      <w:r w:rsidRPr="00EE4386">
        <w:rPr>
          <w:rFonts w:cs="Times New Roman"/>
          <w:color w:val="auto"/>
          <w:lang w:val="en-GB"/>
        </w:rPr>
        <w:t xml:space="preserve">d.), </w:t>
      </w:r>
      <w:r w:rsidRPr="00EE4386">
        <w:rPr>
          <w:rFonts w:cs="Times New Roman"/>
          <w:i/>
          <w:color w:val="auto"/>
          <w:lang w:val="en-GB"/>
        </w:rPr>
        <w:t>Language Acquisition in Study Abroad and Formal Instruction Contexts</w:t>
      </w:r>
      <w:r w:rsidR="0050729D" w:rsidRPr="00EE4386">
        <w:rPr>
          <w:rFonts w:cs="Times New Roman"/>
          <w:i/>
          <w:color w:val="auto"/>
          <w:lang w:val="en-GB"/>
        </w:rPr>
        <w:t xml:space="preserve">, </w:t>
      </w:r>
      <w:r w:rsidRPr="00EE4386">
        <w:rPr>
          <w:rFonts w:cs="Times New Roman"/>
          <w:color w:val="auto"/>
          <w:lang w:val="en-GB"/>
        </w:rPr>
        <w:t xml:space="preserve">111-137. Amsterdam/Philadelphia: John </w:t>
      </w:r>
      <w:r w:rsidR="00EE4386">
        <w:rPr>
          <w:rFonts w:cs="Times New Roman"/>
          <w:color w:val="auto"/>
          <w:lang w:val="en-GB"/>
        </w:rPr>
        <w:t>c</w:t>
      </w:r>
      <w:r w:rsidR="005C6C30" w:rsidRPr="00962868">
        <w:rPr>
          <w:rFonts w:cs="Times New Roman"/>
          <w:color w:val="222222"/>
          <w:shd w:val="clear" w:color="auto" w:fill="FFFFFF"/>
        </w:rPr>
        <w:t>, content-based instruction, and task-based learning.  </w:t>
      </w:r>
      <w:r w:rsidR="005C6C30">
        <w:rPr>
          <w:rFonts w:cs="Times New Roman"/>
          <w:color w:val="222222"/>
          <w:shd w:val="clear" w:color="auto" w:fill="FFFFFF"/>
        </w:rPr>
        <w:t xml:space="preserve">In Robert Kaplan ed. </w:t>
      </w:r>
      <w:r w:rsidR="005C6C30" w:rsidRPr="00962868">
        <w:rPr>
          <w:rFonts w:cs="Times New Roman"/>
          <w:i/>
          <w:iCs/>
          <w:color w:val="222222"/>
          <w:shd w:val="clear" w:color="auto" w:fill="FFFFFF"/>
        </w:rPr>
        <w:t>Handbook of applied linguistics.</w:t>
      </w:r>
      <w:r w:rsidR="005C6C30">
        <w:rPr>
          <w:rFonts w:cs="Times New Roman"/>
          <w:i/>
          <w:iCs/>
          <w:color w:val="222222"/>
          <w:shd w:val="clear" w:color="auto" w:fill="FFFFFF"/>
        </w:rPr>
        <w:t xml:space="preserve"> </w:t>
      </w:r>
      <w:r w:rsidR="005C6C30" w:rsidRPr="00962868">
        <w:rPr>
          <w:rFonts w:cs="Times New Roman"/>
          <w:iCs/>
          <w:color w:val="222222"/>
          <w:shd w:val="clear" w:color="auto" w:fill="FFFFFF"/>
        </w:rPr>
        <w:t>Oxford: Oxford University Press</w:t>
      </w:r>
      <w:r w:rsidR="005C6C30">
        <w:rPr>
          <w:rFonts w:cs="Times New Roman"/>
          <w:i/>
          <w:iCs/>
          <w:color w:val="222222"/>
          <w:shd w:val="clear" w:color="auto" w:fill="FFFFFF"/>
        </w:rPr>
        <w:t>.</w:t>
      </w:r>
      <w:r w:rsidR="005C6C30" w:rsidRPr="00962868">
        <w:rPr>
          <w:rFonts w:cs="Times New Roman"/>
          <w:color w:val="222222"/>
          <w:shd w:val="clear" w:color="auto" w:fill="FFFFFF"/>
        </w:rPr>
        <w:t xml:space="preserve"> 207-228.</w:t>
      </w:r>
    </w:p>
    <w:p w14:paraId="746A7655" w14:textId="2CC2228C" w:rsidR="00094CC1" w:rsidRPr="00094CC1" w:rsidRDefault="00094CC1" w:rsidP="00EE4386">
      <w:pPr>
        <w:ind w:left="427" w:hanging="426"/>
        <w:jc w:val="both"/>
        <w:rPr>
          <w:rFonts w:cs="Times New Roman"/>
          <w:color w:val="222222"/>
          <w:shd w:val="clear" w:color="auto" w:fill="FFFFFF"/>
          <w:lang w:val="en-GB"/>
        </w:rPr>
      </w:pPr>
      <w:proofErr w:type="spellStart"/>
      <w:r w:rsidRPr="00094CC1">
        <w:rPr>
          <w:rFonts w:cs="Times New Roman"/>
          <w:color w:val="auto"/>
          <w:lang w:val="en-GB"/>
        </w:rPr>
        <w:t>Wächter</w:t>
      </w:r>
      <w:proofErr w:type="spellEnd"/>
      <w:r w:rsidRPr="00094CC1">
        <w:rPr>
          <w:rFonts w:cs="Times New Roman"/>
          <w:color w:val="auto"/>
          <w:lang w:val="en-GB"/>
        </w:rPr>
        <w:t xml:space="preserve">, Bern &amp; </w:t>
      </w:r>
      <w:proofErr w:type="spellStart"/>
      <w:r w:rsidRPr="00094CC1">
        <w:rPr>
          <w:rFonts w:cs="Times New Roman"/>
          <w:color w:val="auto"/>
          <w:lang w:val="en-GB"/>
        </w:rPr>
        <w:t>Maiwörm</w:t>
      </w:r>
      <w:proofErr w:type="spellEnd"/>
      <w:r w:rsidRPr="00094CC1">
        <w:rPr>
          <w:rFonts w:cs="Times New Roman"/>
          <w:color w:val="auto"/>
          <w:lang w:val="en-GB"/>
        </w:rPr>
        <w:t xml:space="preserve">, </w:t>
      </w:r>
      <w:proofErr w:type="spellStart"/>
      <w:r w:rsidRPr="00094CC1">
        <w:rPr>
          <w:rFonts w:cs="Times New Roman"/>
          <w:color w:val="auto"/>
          <w:lang w:val="en-GB"/>
        </w:rPr>
        <w:t>Friedhelm</w:t>
      </w:r>
      <w:proofErr w:type="spellEnd"/>
      <w:r w:rsidRPr="00094CC1">
        <w:rPr>
          <w:rFonts w:cs="Times New Roman"/>
          <w:color w:val="auto"/>
          <w:lang w:val="en-GB"/>
        </w:rPr>
        <w:t xml:space="preserve"> (eds.)</w:t>
      </w:r>
      <w:r>
        <w:rPr>
          <w:rFonts w:cs="Times New Roman"/>
          <w:color w:val="auto"/>
          <w:lang w:val="en-GB"/>
        </w:rPr>
        <w:t xml:space="preserve">. </w:t>
      </w:r>
      <w:r w:rsidRPr="00094CC1">
        <w:rPr>
          <w:rFonts w:cs="Times New Roman"/>
          <w:color w:val="auto"/>
          <w:lang w:val="en-GB"/>
        </w:rPr>
        <w:t xml:space="preserve"> </w:t>
      </w:r>
      <w:r>
        <w:rPr>
          <w:rFonts w:cs="Times New Roman"/>
          <w:color w:val="auto"/>
          <w:lang w:val="en-GB"/>
        </w:rPr>
        <w:t>2014</w:t>
      </w:r>
      <w:r w:rsidRPr="00094CC1">
        <w:rPr>
          <w:rFonts w:cs="Times New Roman"/>
          <w:color w:val="auto"/>
          <w:lang w:val="en-GB"/>
        </w:rPr>
        <w:t xml:space="preserve">. </w:t>
      </w:r>
      <w:r w:rsidRPr="00094CC1">
        <w:rPr>
          <w:rFonts w:cs="Times New Roman"/>
          <w:i/>
          <w:color w:val="auto"/>
          <w:lang w:val="en-GB"/>
        </w:rPr>
        <w:t xml:space="preserve">English-taught programmes in European </w:t>
      </w:r>
      <w:r>
        <w:rPr>
          <w:rFonts w:cs="Times New Roman"/>
          <w:i/>
          <w:color w:val="auto"/>
          <w:lang w:val="en-GB"/>
        </w:rPr>
        <w:t xml:space="preserve">higher education: The state of play in 2014. </w:t>
      </w:r>
      <w:proofErr w:type="spellStart"/>
      <w:r>
        <w:rPr>
          <w:rFonts w:cs="Times New Roman"/>
          <w:color w:val="auto"/>
          <w:lang w:val="en-GB"/>
        </w:rPr>
        <w:t>Lemmens</w:t>
      </w:r>
      <w:proofErr w:type="spellEnd"/>
      <w:r>
        <w:rPr>
          <w:rFonts w:cs="Times New Roman"/>
          <w:color w:val="auto"/>
          <w:lang w:val="en-GB"/>
        </w:rPr>
        <w:t xml:space="preserve"> </w:t>
      </w:r>
      <w:proofErr w:type="spellStart"/>
      <w:r>
        <w:rPr>
          <w:rFonts w:cs="Times New Roman"/>
          <w:color w:val="auto"/>
          <w:lang w:val="en-GB"/>
        </w:rPr>
        <w:t>Medien</w:t>
      </w:r>
      <w:proofErr w:type="spellEnd"/>
      <w:r>
        <w:rPr>
          <w:rFonts w:cs="Times New Roman"/>
          <w:color w:val="auto"/>
          <w:lang w:val="en-GB"/>
        </w:rPr>
        <w:t xml:space="preserve"> GmbH.</w:t>
      </w:r>
    </w:p>
    <w:p w14:paraId="51CC96FD" w14:textId="747D85F2" w:rsidR="005C6C30" w:rsidRPr="00E9632D" w:rsidRDefault="005C6C30" w:rsidP="0030466A">
      <w:pPr>
        <w:spacing w:after="0"/>
        <w:ind w:left="490" w:hanging="490"/>
        <w:rPr>
          <w:rFonts w:cs="Times New Roman"/>
          <w:lang w:val="fr-FR"/>
        </w:rPr>
      </w:pPr>
      <w:r w:rsidRPr="00EF19E1">
        <w:rPr>
          <w:rFonts w:cs="Times New Roman"/>
        </w:rPr>
        <w:t xml:space="preserve">Wilkinson, Robert (ed). 2004. </w:t>
      </w:r>
      <w:r w:rsidRPr="00F61D59">
        <w:rPr>
          <w:rFonts w:cs="Times New Roman"/>
          <w:i/>
        </w:rPr>
        <w:t>Integrating Content and Language: Meeting the challenge of a multilingual higher education</w:t>
      </w:r>
      <w:r w:rsidRPr="00EF19E1">
        <w:rPr>
          <w:rFonts w:cs="Times New Roman"/>
        </w:rPr>
        <w:t xml:space="preserve">. </w:t>
      </w:r>
      <w:r w:rsidRPr="00E9632D">
        <w:rPr>
          <w:rFonts w:cs="Times New Roman"/>
          <w:lang w:val="fr-FR"/>
        </w:rPr>
        <w:t xml:space="preserve">Maastricht: Universitaire </w:t>
      </w:r>
      <w:proofErr w:type="spellStart"/>
      <w:r w:rsidRPr="00E9632D">
        <w:rPr>
          <w:rFonts w:cs="Times New Roman"/>
          <w:lang w:val="fr-FR"/>
        </w:rPr>
        <w:t>Pers</w:t>
      </w:r>
      <w:proofErr w:type="spellEnd"/>
      <w:r w:rsidRPr="00E9632D">
        <w:rPr>
          <w:rFonts w:cs="Times New Roman"/>
          <w:lang w:val="fr-FR"/>
        </w:rPr>
        <w:t xml:space="preserve"> </w:t>
      </w:r>
      <w:proofErr w:type="spellStart"/>
      <w:r w:rsidRPr="00E9632D">
        <w:rPr>
          <w:rFonts w:cs="Times New Roman"/>
          <w:lang w:val="fr-FR"/>
        </w:rPr>
        <w:t>Masstricht</w:t>
      </w:r>
      <w:proofErr w:type="spellEnd"/>
      <w:r w:rsidRPr="00E9632D">
        <w:rPr>
          <w:rFonts w:cs="Times New Roman"/>
          <w:lang w:val="fr-FR"/>
        </w:rPr>
        <w:t xml:space="preserve">. </w:t>
      </w:r>
    </w:p>
    <w:p w14:paraId="0E8881DD" w14:textId="77777777" w:rsidR="00855DB6" w:rsidRPr="00E9632D" w:rsidRDefault="00855DB6" w:rsidP="0030466A">
      <w:pPr>
        <w:spacing w:after="0"/>
        <w:ind w:left="490" w:hanging="490"/>
        <w:rPr>
          <w:rFonts w:cs="Times New Roman"/>
          <w:color w:val="auto"/>
          <w:lang w:val="fr-FR"/>
        </w:rPr>
      </w:pPr>
    </w:p>
    <w:p w14:paraId="459F2616" w14:textId="30170C4D" w:rsidR="00866DED" w:rsidRDefault="00855DB6" w:rsidP="00866DED">
      <w:pPr>
        <w:spacing w:after="0"/>
        <w:ind w:left="490" w:hanging="490"/>
        <w:rPr>
          <w:rFonts w:cs="Times New Roman"/>
          <w:lang w:val="en-GB"/>
        </w:rPr>
      </w:pPr>
      <w:proofErr w:type="spellStart"/>
      <w:r w:rsidRPr="00E9632D">
        <w:rPr>
          <w:rFonts w:eastAsia="GaramondPremrPro" w:cs="Times New Roman"/>
          <w:color w:val="auto"/>
          <w:lang w:val="fr-FR"/>
        </w:rPr>
        <w:t>Zaytseva</w:t>
      </w:r>
      <w:proofErr w:type="spellEnd"/>
      <w:r w:rsidRPr="00E9632D">
        <w:rPr>
          <w:rFonts w:eastAsia="GaramondPremrPro" w:cs="Times New Roman"/>
          <w:color w:val="auto"/>
          <w:lang w:val="fr-FR"/>
        </w:rPr>
        <w:t xml:space="preserve">, Victoria &amp; </w:t>
      </w:r>
      <w:proofErr w:type="spellStart"/>
      <w:r w:rsidRPr="00E9632D">
        <w:rPr>
          <w:rFonts w:eastAsia="GaramondPremrPro" w:cs="Times New Roman"/>
          <w:color w:val="auto"/>
          <w:lang w:val="fr-FR"/>
        </w:rPr>
        <w:t>Miralpeix</w:t>
      </w:r>
      <w:proofErr w:type="gramStart"/>
      <w:r w:rsidRPr="00E9632D">
        <w:rPr>
          <w:rFonts w:eastAsia="GaramondPremrPro" w:cs="Times New Roman"/>
          <w:color w:val="auto"/>
          <w:lang w:val="fr-FR"/>
        </w:rPr>
        <w:t>,Imma</w:t>
      </w:r>
      <w:proofErr w:type="spellEnd"/>
      <w:proofErr w:type="gramEnd"/>
      <w:r w:rsidRPr="00E9632D">
        <w:rPr>
          <w:rFonts w:eastAsia="GaramondPremrPro" w:cs="Times New Roman"/>
          <w:color w:val="auto"/>
          <w:lang w:val="fr-FR"/>
        </w:rPr>
        <w:t xml:space="preserve"> &amp; Pérez-Vidal, Carmen. </w:t>
      </w:r>
      <w:r w:rsidR="0073598F" w:rsidRPr="00E9632D">
        <w:rPr>
          <w:rFonts w:eastAsia="GaramondPremrPro" w:cs="Times New Roman"/>
          <w:color w:val="auto"/>
          <w:lang w:val="fr-FR"/>
        </w:rPr>
        <w:t>2018</w:t>
      </w:r>
      <w:r w:rsidRPr="00E9632D">
        <w:rPr>
          <w:rFonts w:eastAsia="GaramondPremrPro" w:cs="Times New Roman"/>
          <w:color w:val="auto"/>
          <w:lang w:val="fr-FR"/>
        </w:rPr>
        <w:t xml:space="preserve">. </w:t>
      </w:r>
      <w:r w:rsidRPr="00855DB6">
        <w:rPr>
          <w:rFonts w:eastAsia="GaramondPremrPro" w:cs="Times New Roman"/>
          <w:color w:val="auto"/>
          <w:lang w:val="en-GB"/>
        </w:rPr>
        <w:t>Vocabulary acquisition during study a</w:t>
      </w:r>
      <w:r>
        <w:rPr>
          <w:rFonts w:eastAsia="GaramondPremrPro" w:cs="Times New Roman"/>
          <w:color w:val="auto"/>
          <w:lang w:val="en-GB"/>
        </w:rPr>
        <w:t xml:space="preserve">broad: A comprehensive review of research. In </w:t>
      </w:r>
      <w:r w:rsidR="00866DED" w:rsidRPr="006A318A">
        <w:rPr>
          <w:rFonts w:cs="Times New Roman"/>
          <w:lang w:val="en-GB"/>
        </w:rPr>
        <w:t xml:space="preserve">Sanz, Cristina &amp; </w:t>
      </w:r>
      <w:r w:rsidR="00866DED">
        <w:rPr>
          <w:rFonts w:cs="Times New Roman"/>
          <w:lang w:val="en-GB"/>
        </w:rPr>
        <w:t xml:space="preserve">Alfonso </w:t>
      </w:r>
      <w:r w:rsidR="00866DED" w:rsidRPr="006A318A">
        <w:rPr>
          <w:rFonts w:cs="Times New Roman"/>
          <w:lang w:val="en-GB"/>
        </w:rPr>
        <w:t>Morales-Front,</w:t>
      </w:r>
      <w:r w:rsidR="00866DED">
        <w:rPr>
          <w:rFonts w:cs="Times New Roman"/>
          <w:lang w:val="en-GB"/>
        </w:rPr>
        <w:t xml:space="preserve"> </w:t>
      </w:r>
      <w:r w:rsidR="00866DED" w:rsidRPr="006A318A">
        <w:rPr>
          <w:rFonts w:cs="Times New Roman"/>
          <w:lang w:val="en-GB"/>
        </w:rPr>
        <w:t xml:space="preserve">(eds.) 2018. </w:t>
      </w:r>
      <w:r w:rsidR="00866DED" w:rsidRPr="006A318A">
        <w:rPr>
          <w:rFonts w:cs="Times New Roman"/>
          <w:i/>
          <w:lang w:val="en-GB"/>
        </w:rPr>
        <w:t xml:space="preserve">The Routledge Handbook of Study Abroad Research and </w:t>
      </w:r>
      <w:r w:rsidR="00866DED" w:rsidRPr="008D4390">
        <w:rPr>
          <w:rFonts w:cs="Times New Roman"/>
          <w:lang w:val="en-GB"/>
        </w:rPr>
        <w:t>Practice</w:t>
      </w:r>
      <w:r w:rsidR="008D4390">
        <w:rPr>
          <w:rFonts w:cs="Times New Roman"/>
          <w:lang w:val="en-GB"/>
        </w:rPr>
        <w:t xml:space="preserve">, </w:t>
      </w:r>
      <w:r w:rsidR="008D4390" w:rsidRPr="008D4390">
        <w:rPr>
          <w:rFonts w:cs="Times New Roman"/>
          <w:lang w:val="en-GB"/>
        </w:rPr>
        <w:t>210</w:t>
      </w:r>
      <w:r w:rsidR="008D4390">
        <w:rPr>
          <w:rFonts w:cs="Times New Roman"/>
          <w:lang w:val="en-GB"/>
        </w:rPr>
        <w:t>-224</w:t>
      </w:r>
      <w:r w:rsidR="00866DED" w:rsidRPr="006A318A">
        <w:rPr>
          <w:rFonts w:cs="Times New Roman"/>
          <w:i/>
          <w:lang w:val="en-GB"/>
        </w:rPr>
        <w:t xml:space="preserve">. </w:t>
      </w:r>
      <w:r w:rsidR="00866DED" w:rsidRPr="006A318A">
        <w:rPr>
          <w:rFonts w:cs="Times New Roman"/>
          <w:lang w:val="en-GB"/>
        </w:rPr>
        <w:t>New York: Routledge.</w:t>
      </w:r>
      <w:r w:rsidR="00866DED" w:rsidRPr="00E02216">
        <w:rPr>
          <w:rFonts w:cs="Times New Roman"/>
          <w:lang w:val="en-GB"/>
        </w:rPr>
        <w:t xml:space="preserve"> </w:t>
      </w:r>
    </w:p>
    <w:p w14:paraId="2AA1D040" w14:textId="2BFEE3A0" w:rsidR="00855DB6" w:rsidRPr="00855DB6" w:rsidRDefault="00855DB6" w:rsidP="0030466A">
      <w:pPr>
        <w:spacing w:after="0"/>
        <w:ind w:left="490" w:hanging="490"/>
        <w:rPr>
          <w:rFonts w:cs="Times New Roman"/>
          <w:color w:val="auto"/>
          <w:lang w:val="en-GB"/>
        </w:rPr>
      </w:pPr>
    </w:p>
    <w:p w14:paraId="6DDEB980" w14:textId="77777777" w:rsidR="00786C13" w:rsidRPr="00855DB6" w:rsidRDefault="00786C13" w:rsidP="0030466A">
      <w:pPr>
        <w:spacing w:after="0"/>
        <w:ind w:left="426" w:hanging="426"/>
        <w:rPr>
          <w:rFonts w:cs="Times New Roman"/>
          <w:lang w:val="en-GB"/>
        </w:rPr>
      </w:pPr>
    </w:p>
    <w:p w14:paraId="147F583E" w14:textId="77777777" w:rsidR="00786C13" w:rsidRPr="00855DB6" w:rsidRDefault="00786C13" w:rsidP="00786C13">
      <w:pPr>
        <w:rPr>
          <w:lang w:val="en-GB"/>
        </w:rPr>
      </w:pPr>
    </w:p>
    <w:p w14:paraId="3A013266" w14:textId="48F65F4B" w:rsidR="00241B5B" w:rsidRPr="00855DB6" w:rsidRDefault="00241B5B" w:rsidP="0094038C">
      <w:pPr>
        <w:ind w:left="720" w:hanging="720"/>
        <w:rPr>
          <w:lang w:val="en-GB"/>
        </w:rPr>
      </w:pPr>
    </w:p>
    <w:sectPr w:rsidR="00241B5B" w:rsidRPr="00855DB6">
      <w:pgSz w:w="11906" w:h="16838"/>
      <w:pgMar w:top="1134" w:right="2835" w:bottom="1701" w:left="1134" w:header="0" w:footer="0" w:gutter="0"/>
      <w:cols w:space="720"/>
      <w:formProt w:val="0"/>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Utilisateur Windows" w:date="2018-04-13T17:18:00Z" w:initials="UW">
    <w:p w14:paraId="3914EBB3" w14:textId="1AB1405C" w:rsidR="008117A5" w:rsidRDefault="008117A5">
      <w:pPr>
        <w:pStyle w:val="Textocomentario"/>
      </w:pPr>
      <w:r>
        <w:rPr>
          <w:rStyle w:val="Refdecomentario"/>
        </w:rPr>
        <w:annotationRef/>
      </w:r>
      <w:r>
        <w:t>Consider mentioning these issues in the order in which they will be addressed (initial level, type of accommodation…)</w:t>
      </w:r>
    </w:p>
  </w:comment>
  <w:comment w:id="6" w:author="paul ambrose" w:date="2018-04-22T13:42:00Z" w:initials="pa">
    <w:p w14:paraId="0CE7318A" w14:textId="5E889CFF" w:rsidR="001E64CB" w:rsidRDefault="001E64CB">
      <w:pPr>
        <w:pStyle w:val="Textocomentario"/>
      </w:pPr>
      <w:r>
        <w:rPr>
          <w:rStyle w:val="Refdecomentario"/>
        </w:rPr>
        <w:annotationRef/>
      </w:r>
      <w:r w:rsidRPr="001E64CB">
        <w:rPr>
          <w:highlight w:val="green"/>
        </w:rPr>
        <w:t xml:space="preserve">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14EBB3" w15:done="0"/>
  <w15:commentEx w15:paraId="0CE7318A" w15:paraIdParent="3914EB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14EBB3" w16cid:durableId="1E87036F"/>
  <w16cid:commentId w16cid:paraId="0CE7318A" w16cid:durableId="1E870FE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EF6F66" w14:textId="77777777" w:rsidR="0036525B" w:rsidRDefault="0036525B">
      <w:r>
        <w:separator/>
      </w:r>
    </w:p>
  </w:endnote>
  <w:endnote w:type="continuationSeparator" w:id="0">
    <w:p w14:paraId="5CC3D69D" w14:textId="77777777" w:rsidR="0036525B" w:rsidRDefault="0036525B">
      <w:r>
        <w:continuationSeparator/>
      </w:r>
    </w:p>
  </w:endnote>
  <w:endnote w:id="1">
    <w:p w14:paraId="3AF421D9" w14:textId="77777777" w:rsidR="00241B5B" w:rsidRDefault="00BB040A">
      <w:pPr>
        <w:pStyle w:val="Textonotaalfinal"/>
      </w:pPr>
      <w:r>
        <w:rPr>
          <w:rStyle w:val="Refdenotaalfinal"/>
        </w:rPr>
        <w:endnoteRef/>
      </w:r>
      <w:r>
        <w:rPr>
          <w:rStyle w:val="Refdenotaalfinal"/>
        </w:rPr>
        <w:tab/>
      </w:r>
      <w:r>
        <w:t xml:space="preserve"> This work was supported by the AGENCIA UNIVERSITARIA DE RECERCA (AGAUR), in Catalonia, [2014 SGR 1568]; by the Ministry of Economy and Competitiveness [FFI2013-48640-C2-1-P], and by a EUROSLA workshop grant (2017). </w:t>
      </w:r>
    </w:p>
    <w:p w14:paraId="42C35274" w14:textId="77777777" w:rsidR="00241B5B" w:rsidRDefault="00BB040A">
      <w:pPr>
        <w:pStyle w:val="Textonotaalfinal"/>
      </w:pPr>
      <w:r>
        <w:rPr>
          <w:lang w:val="en-GB"/>
        </w:rPr>
        <w:tab/>
        <w:t>The monograph follows the EUROSLA workshop on the same theme celebrated at the Universitat Pompeu Fabra in Barcelona, Spain, 23-24 May, 2017.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Droid Sans Fallback">
    <w:altName w:val="Segoe UI"/>
    <w:charset w:val="00"/>
    <w:family w:val="auto"/>
    <w:pitch w:val="variable"/>
  </w:font>
  <w:font w:name="FreeSans">
    <w:altName w:val="Times New Roman"/>
    <w:charset w:val="00"/>
    <w:family w:val="swiss"/>
    <w:pitch w:val="variable"/>
    <w:sig w:usb0="00000000" w:usb1="4200FDFF" w:usb2="000000A0" w:usb3="00000000" w:csb0="000001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panose1 w:val="020B0604020202020204"/>
    <w:charset w:val="00"/>
    <w:family w:val="swiss"/>
    <w:pitch w:val="variable"/>
    <w:sig w:usb0="E0000AFF" w:usb1="500078FF" w:usb2="00000021" w:usb3="00000000" w:csb0="000001BF" w:csb1="00000000"/>
  </w:font>
  <w:font w:name="GaramondPremrPro">
    <w:altName w:val="MS Mincho"/>
    <w:panose1 w:val="00000000000000000000"/>
    <w:charset w:val="80"/>
    <w:family w:val="roman"/>
    <w:notTrueType/>
    <w:pitch w:val="default"/>
    <w:sig w:usb0="00000001" w:usb1="08070000" w:usb2="00000010" w:usb3="00000000" w:csb0="00020000" w:csb1="00000000"/>
  </w:font>
  <w:font w:name="MinionPro-Regular">
    <w:altName w:val="Times New Roman"/>
    <w:charset w:val="00"/>
    <w:family w:val="auto"/>
    <w:pitch w:val="variable"/>
    <w:sig w:usb0="00000001"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font305">
    <w:altName w:val="Times New Roman"/>
    <w:charset w:val="01"/>
    <w:family w:val="auto"/>
    <w:pitch w:val="variable"/>
  </w:font>
  <w:font w:name="MinionPro-It">
    <w:altName w:val="MS Gothic"/>
    <w:panose1 w:val="00000000000000000000"/>
    <w:charset w:val="80"/>
    <w:family w:val="roman"/>
    <w:notTrueType/>
    <w:pitch w:val="default"/>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A5B81A" w14:textId="77777777" w:rsidR="0036525B" w:rsidRDefault="0036525B">
      <w:pPr>
        <w:spacing w:after="0"/>
      </w:pPr>
      <w:r>
        <w:separator/>
      </w:r>
    </w:p>
  </w:footnote>
  <w:footnote w:type="continuationSeparator" w:id="0">
    <w:p w14:paraId="17BC315E" w14:textId="77777777" w:rsidR="0036525B" w:rsidRDefault="0036525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323BB"/>
    <w:multiLevelType w:val="hybridMultilevel"/>
    <w:tmpl w:val="E03C10FE"/>
    <w:lvl w:ilvl="0" w:tplc="0C0A000F">
      <w:start w:val="1"/>
      <w:numFmt w:val="decimal"/>
      <w:lvlText w:val="%1."/>
      <w:lvlJc w:val="left"/>
      <w:pPr>
        <w:ind w:left="721" w:hanging="360"/>
      </w:pPr>
    </w:lvl>
    <w:lvl w:ilvl="1" w:tplc="0C0A0019" w:tentative="1">
      <w:start w:val="1"/>
      <w:numFmt w:val="lowerLetter"/>
      <w:lvlText w:val="%2."/>
      <w:lvlJc w:val="left"/>
      <w:pPr>
        <w:ind w:left="1441" w:hanging="360"/>
      </w:pPr>
    </w:lvl>
    <w:lvl w:ilvl="2" w:tplc="0C0A001B" w:tentative="1">
      <w:start w:val="1"/>
      <w:numFmt w:val="lowerRoman"/>
      <w:lvlText w:val="%3."/>
      <w:lvlJc w:val="right"/>
      <w:pPr>
        <w:ind w:left="2161" w:hanging="180"/>
      </w:pPr>
    </w:lvl>
    <w:lvl w:ilvl="3" w:tplc="0C0A000F" w:tentative="1">
      <w:start w:val="1"/>
      <w:numFmt w:val="decimal"/>
      <w:lvlText w:val="%4."/>
      <w:lvlJc w:val="left"/>
      <w:pPr>
        <w:ind w:left="2881" w:hanging="360"/>
      </w:pPr>
    </w:lvl>
    <w:lvl w:ilvl="4" w:tplc="0C0A0019" w:tentative="1">
      <w:start w:val="1"/>
      <w:numFmt w:val="lowerLetter"/>
      <w:lvlText w:val="%5."/>
      <w:lvlJc w:val="left"/>
      <w:pPr>
        <w:ind w:left="3601" w:hanging="360"/>
      </w:pPr>
    </w:lvl>
    <w:lvl w:ilvl="5" w:tplc="0C0A001B" w:tentative="1">
      <w:start w:val="1"/>
      <w:numFmt w:val="lowerRoman"/>
      <w:lvlText w:val="%6."/>
      <w:lvlJc w:val="right"/>
      <w:pPr>
        <w:ind w:left="4321" w:hanging="180"/>
      </w:pPr>
    </w:lvl>
    <w:lvl w:ilvl="6" w:tplc="0C0A000F" w:tentative="1">
      <w:start w:val="1"/>
      <w:numFmt w:val="decimal"/>
      <w:lvlText w:val="%7."/>
      <w:lvlJc w:val="left"/>
      <w:pPr>
        <w:ind w:left="5041" w:hanging="360"/>
      </w:pPr>
    </w:lvl>
    <w:lvl w:ilvl="7" w:tplc="0C0A0019" w:tentative="1">
      <w:start w:val="1"/>
      <w:numFmt w:val="lowerLetter"/>
      <w:lvlText w:val="%8."/>
      <w:lvlJc w:val="left"/>
      <w:pPr>
        <w:ind w:left="5761" w:hanging="360"/>
      </w:pPr>
    </w:lvl>
    <w:lvl w:ilvl="8" w:tplc="0C0A001B" w:tentative="1">
      <w:start w:val="1"/>
      <w:numFmt w:val="lowerRoman"/>
      <w:lvlText w:val="%9."/>
      <w:lvlJc w:val="right"/>
      <w:pPr>
        <w:ind w:left="6481" w:hanging="180"/>
      </w:pPr>
    </w:lvl>
  </w:abstractNum>
  <w:abstractNum w:abstractNumId="1">
    <w:nsid w:val="7C9523C4"/>
    <w:multiLevelType w:val="multilevel"/>
    <w:tmpl w:val="BEDEC92C"/>
    <w:lvl w:ilvl="0">
      <w:start w:val="1"/>
      <w:numFmt w:val="none"/>
      <w:pStyle w:val="Ttulo1"/>
      <w:suff w:val="nothing"/>
      <w:lvlText w:val=""/>
      <w:lvlJc w:val="left"/>
      <w:pPr>
        <w:ind w:left="432" w:hanging="432"/>
      </w:pPr>
    </w:lvl>
    <w:lvl w:ilvl="1">
      <w:start w:val="1"/>
      <w:numFmt w:val="none"/>
      <w:suff w:val="nothing"/>
      <w:lvlText w:val=""/>
      <w:lvlJc w:val="left"/>
      <w:pPr>
        <w:ind w:left="0" w:firstLine="0"/>
      </w:pPr>
    </w:lvl>
    <w:lvl w:ilvl="2">
      <w:start w:val="1"/>
      <w:numFmt w:val="none"/>
      <w:pStyle w:val="Ttulo3"/>
      <w:suff w:val="nothing"/>
      <w:lvlText w:val=""/>
      <w:lvlJc w:val="left"/>
      <w:pPr>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pStyle w:val="Ttulo6"/>
      <w:suff w:val="nothing"/>
      <w:lvlText w:val=""/>
      <w:lvlJc w:val="left"/>
      <w:pPr>
        <w:ind w:left="1152" w:hanging="1152"/>
      </w:pPr>
    </w:lvl>
    <w:lvl w:ilvl="6">
      <w:start w:val="1"/>
      <w:numFmt w:val="none"/>
      <w:pStyle w:val="Ttulo7"/>
      <w:suff w:val="nothing"/>
      <w:lvlText w:val=""/>
      <w:lvlJc w:val="left"/>
      <w:pPr>
        <w:ind w:left="1296" w:hanging="1296"/>
      </w:pPr>
    </w:lvl>
    <w:lvl w:ilvl="7">
      <w:start w:val="1"/>
      <w:numFmt w:val="none"/>
      <w:pStyle w:val="Ttulo8"/>
      <w:suff w:val="nothing"/>
      <w:lvlText w:val=""/>
      <w:lvlJc w:val="left"/>
      <w:pPr>
        <w:ind w:left="1440" w:hanging="1440"/>
      </w:pPr>
    </w:lvl>
    <w:lvl w:ilvl="8">
      <w:start w:val="1"/>
      <w:numFmt w:val="none"/>
      <w:suff w:val="nothing"/>
      <w:lvlText w:val=""/>
      <w:lvlJc w:val="left"/>
      <w:pPr>
        <w:ind w:left="0" w:firstLine="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ambrose">
    <w15:presenceInfo w15:providerId="Windows Live" w15:userId="0d451e4e4504e0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szC0sLSwNDMxBVIWlko6SsGpxcWZ+XkgBSa1ALSs4iYsAAAA"/>
  </w:docVars>
  <w:rsids>
    <w:rsidRoot w:val="00241B5B"/>
    <w:rsid w:val="0004443F"/>
    <w:rsid w:val="00055CFB"/>
    <w:rsid w:val="00072026"/>
    <w:rsid w:val="00073797"/>
    <w:rsid w:val="00094CC1"/>
    <w:rsid w:val="000B0C1F"/>
    <w:rsid w:val="00117E2F"/>
    <w:rsid w:val="00194059"/>
    <w:rsid w:val="001B4ED5"/>
    <w:rsid w:val="001B620B"/>
    <w:rsid w:val="001B6F46"/>
    <w:rsid w:val="001D7511"/>
    <w:rsid w:val="001E64CB"/>
    <w:rsid w:val="001F0870"/>
    <w:rsid w:val="001F4763"/>
    <w:rsid w:val="00204632"/>
    <w:rsid w:val="00212981"/>
    <w:rsid w:val="00231C39"/>
    <w:rsid w:val="00241066"/>
    <w:rsid w:val="00241B5B"/>
    <w:rsid w:val="00283D14"/>
    <w:rsid w:val="00293688"/>
    <w:rsid w:val="002C6E09"/>
    <w:rsid w:val="00300310"/>
    <w:rsid w:val="0030466A"/>
    <w:rsid w:val="00312630"/>
    <w:rsid w:val="00322127"/>
    <w:rsid w:val="00341F85"/>
    <w:rsid w:val="0034528C"/>
    <w:rsid w:val="00346D0E"/>
    <w:rsid w:val="00355815"/>
    <w:rsid w:val="0036525B"/>
    <w:rsid w:val="00367B68"/>
    <w:rsid w:val="003878EE"/>
    <w:rsid w:val="003A4918"/>
    <w:rsid w:val="003E50ED"/>
    <w:rsid w:val="003E6B70"/>
    <w:rsid w:val="003E6EE0"/>
    <w:rsid w:val="003F0673"/>
    <w:rsid w:val="00413BCE"/>
    <w:rsid w:val="004B1A9E"/>
    <w:rsid w:val="0050729D"/>
    <w:rsid w:val="00511057"/>
    <w:rsid w:val="00516280"/>
    <w:rsid w:val="00536C97"/>
    <w:rsid w:val="00582436"/>
    <w:rsid w:val="005C6C30"/>
    <w:rsid w:val="006363D9"/>
    <w:rsid w:val="00651D5C"/>
    <w:rsid w:val="00693CA7"/>
    <w:rsid w:val="006A318A"/>
    <w:rsid w:val="006C0D40"/>
    <w:rsid w:val="006E649C"/>
    <w:rsid w:val="007111C6"/>
    <w:rsid w:val="007171A3"/>
    <w:rsid w:val="00731804"/>
    <w:rsid w:val="0073598F"/>
    <w:rsid w:val="007753DA"/>
    <w:rsid w:val="00777E5B"/>
    <w:rsid w:val="00786C13"/>
    <w:rsid w:val="007A6F04"/>
    <w:rsid w:val="007C647E"/>
    <w:rsid w:val="008117A5"/>
    <w:rsid w:val="008429A0"/>
    <w:rsid w:val="00855DB6"/>
    <w:rsid w:val="00866DED"/>
    <w:rsid w:val="00883CB0"/>
    <w:rsid w:val="008D4390"/>
    <w:rsid w:val="008F2794"/>
    <w:rsid w:val="00911134"/>
    <w:rsid w:val="0092169E"/>
    <w:rsid w:val="00937656"/>
    <w:rsid w:val="0094038C"/>
    <w:rsid w:val="00944D33"/>
    <w:rsid w:val="00956CA4"/>
    <w:rsid w:val="00962868"/>
    <w:rsid w:val="00990285"/>
    <w:rsid w:val="009D6320"/>
    <w:rsid w:val="009E20E2"/>
    <w:rsid w:val="009E2430"/>
    <w:rsid w:val="009F459E"/>
    <w:rsid w:val="00A14895"/>
    <w:rsid w:val="00A33E7A"/>
    <w:rsid w:val="00A51E7E"/>
    <w:rsid w:val="00A86D3E"/>
    <w:rsid w:val="00A95ED2"/>
    <w:rsid w:val="00A9623E"/>
    <w:rsid w:val="00A96A4C"/>
    <w:rsid w:val="00AA6EA9"/>
    <w:rsid w:val="00AE0982"/>
    <w:rsid w:val="00AE1E58"/>
    <w:rsid w:val="00B4718E"/>
    <w:rsid w:val="00B63E8E"/>
    <w:rsid w:val="00B76497"/>
    <w:rsid w:val="00BB040A"/>
    <w:rsid w:val="00BD3205"/>
    <w:rsid w:val="00BF2544"/>
    <w:rsid w:val="00BF7D5A"/>
    <w:rsid w:val="00C02904"/>
    <w:rsid w:val="00C53CE8"/>
    <w:rsid w:val="00C71817"/>
    <w:rsid w:val="00C939E3"/>
    <w:rsid w:val="00CA3836"/>
    <w:rsid w:val="00D164F2"/>
    <w:rsid w:val="00D30488"/>
    <w:rsid w:val="00D846A9"/>
    <w:rsid w:val="00D84BFE"/>
    <w:rsid w:val="00D97E47"/>
    <w:rsid w:val="00DB1FB4"/>
    <w:rsid w:val="00DB63D3"/>
    <w:rsid w:val="00DC431D"/>
    <w:rsid w:val="00E02216"/>
    <w:rsid w:val="00E07CDA"/>
    <w:rsid w:val="00E16BD8"/>
    <w:rsid w:val="00E7726C"/>
    <w:rsid w:val="00E9632D"/>
    <w:rsid w:val="00EB19F4"/>
    <w:rsid w:val="00ED74D2"/>
    <w:rsid w:val="00ED7B56"/>
    <w:rsid w:val="00EE4386"/>
    <w:rsid w:val="00EF19E1"/>
    <w:rsid w:val="00F45544"/>
    <w:rsid w:val="00F551ED"/>
    <w:rsid w:val="00F61D59"/>
    <w:rsid w:val="00F81334"/>
    <w:rsid w:val="00FA2E75"/>
    <w:rsid w:val="00FD2F2B"/>
    <w:rsid w:val="00FD4F8D"/>
  </w:rsids>
  <m:mathPr>
    <m:mathFont m:val="Cambria Math"/>
    <m:brkBin m:val="before"/>
    <m:brkBinSub m:val="--"/>
    <m:smallFrac m:val="0"/>
    <m:dispDef/>
    <m:lMargin m:val="0"/>
    <m:rMargin m:val="0"/>
    <m:defJc m:val="centerGroup"/>
    <m:wrapIndent m:val="1440"/>
    <m:intLim m:val="subSup"/>
    <m:naryLim m:val="undOvr"/>
  </m:mathPr>
  <w:themeFontLang w:val="es-E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5D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2"/>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726C8"/>
    <w:pPr>
      <w:keepNext/>
      <w:widowControl w:val="0"/>
      <w:suppressAutoHyphens/>
      <w:spacing w:after="160"/>
    </w:pPr>
    <w:rPr>
      <w:rFonts w:ascii="Times New Roman" w:eastAsia="Droid Sans Fallback" w:hAnsi="Times New Roman" w:cs="FreeSans"/>
      <w:color w:val="00000A"/>
      <w:sz w:val="24"/>
      <w:szCs w:val="24"/>
      <w:lang w:val="en-US" w:eastAsia="hi-IN" w:bidi="hi-IN"/>
    </w:rPr>
  </w:style>
  <w:style w:type="paragraph" w:styleId="Ttulo1">
    <w:name w:val="heading 1"/>
    <w:basedOn w:val="Normal"/>
    <w:next w:val="Normal"/>
    <w:qFormat/>
    <w:rsid w:val="005D4AE7"/>
    <w:pPr>
      <w:numPr>
        <w:numId w:val="1"/>
      </w:numPr>
      <w:spacing w:before="240" w:after="120"/>
      <w:outlineLvl w:val="0"/>
    </w:pPr>
    <w:rPr>
      <w:rFonts w:ascii="Arial" w:hAnsi="Arial"/>
      <w:b/>
      <w:bCs/>
      <w:sz w:val="36"/>
      <w:szCs w:val="36"/>
    </w:rPr>
  </w:style>
  <w:style w:type="paragraph" w:styleId="Ttulo2">
    <w:name w:val="heading 2"/>
    <w:basedOn w:val="Normal"/>
    <w:next w:val="Normal"/>
    <w:qFormat/>
    <w:rsid w:val="005D4AE7"/>
    <w:pPr>
      <w:spacing w:before="320" w:after="120"/>
      <w:outlineLvl w:val="1"/>
    </w:pPr>
    <w:rPr>
      <w:rFonts w:ascii="Arial" w:hAnsi="Arial"/>
      <w:b/>
      <w:bCs/>
      <w:sz w:val="32"/>
      <w:szCs w:val="32"/>
    </w:rPr>
  </w:style>
  <w:style w:type="paragraph" w:styleId="Ttulo3">
    <w:name w:val="heading 3"/>
    <w:basedOn w:val="Normal"/>
    <w:next w:val="Normal"/>
    <w:qFormat/>
    <w:rsid w:val="005D4AE7"/>
    <w:pPr>
      <w:numPr>
        <w:ilvl w:val="2"/>
        <w:numId w:val="1"/>
      </w:numPr>
      <w:spacing w:before="140" w:after="0"/>
      <w:outlineLvl w:val="2"/>
    </w:pPr>
    <w:rPr>
      <w:rFonts w:ascii="Arial" w:hAnsi="Arial"/>
      <w:b/>
      <w:sz w:val="28"/>
      <w:szCs w:val="28"/>
    </w:rPr>
  </w:style>
  <w:style w:type="paragraph" w:styleId="Ttulo4">
    <w:name w:val="heading 4"/>
    <w:basedOn w:val="Normal"/>
    <w:next w:val="Normal"/>
    <w:link w:val="Ttulo4Car"/>
    <w:uiPriority w:val="9"/>
    <w:semiHidden/>
    <w:unhideWhenUsed/>
    <w:qFormat/>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Ttulo6">
    <w:name w:val="heading 6"/>
    <w:basedOn w:val="Normal"/>
    <w:next w:val="Normal"/>
    <w:qFormat/>
    <w:rsid w:val="005D4AE7"/>
    <w:pPr>
      <w:numPr>
        <w:ilvl w:val="5"/>
        <w:numId w:val="1"/>
      </w:numPr>
      <w:spacing w:before="60" w:after="60"/>
      <w:outlineLvl w:val="5"/>
    </w:pPr>
    <w:rPr>
      <w:rFonts w:ascii="Arial" w:hAnsi="Arial"/>
      <w:b/>
      <w:bCs/>
      <w:i/>
      <w:iCs/>
    </w:rPr>
  </w:style>
  <w:style w:type="paragraph" w:styleId="Ttulo7">
    <w:name w:val="heading 7"/>
    <w:basedOn w:val="Normal"/>
    <w:next w:val="Normal"/>
    <w:qFormat/>
    <w:rsid w:val="005D4AE7"/>
    <w:pPr>
      <w:numPr>
        <w:ilvl w:val="6"/>
        <w:numId w:val="1"/>
      </w:numPr>
      <w:spacing w:before="60" w:after="60"/>
      <w:outlineLvl w:val="6"/>
    </w:pPr>
    <w:rPr>
      <w:rFonts w:ascii="Arial" w:hAnsi="Arial"/>
      <w:b/>
      <w:bCs/>
      <w:sz w:val="22"/>
      <w:szCs w:val="22"/>
    </w:rPr>
  </w:style>
  <w:style w:type="paragraph" w:styleId="Ttulo8">
    <w:name w:val="heading 8"/>
    <w:basedOn w:val="Normal"/>
    <w:next w:val="Normal"/>
    <w:qFormat/>
    <w:rsid w:val="005D4AE7"/>
    <w:pPr>
      <w:numPr>
        <w:ilvl w:val="7"/>
        <w:numId w:val="1"/>
      </w:numPr>
      <w:spacing w:before="60" w:after="60"/>
      <w:outlineLvl w:val="7"/>
    </w:pPr>
    <w:rPr>
      <w:rFonts w:ascii="Arial" w:hAnsi="Arial"/>
      <w:b/>
      <w:bCs/>
      <w:i/>
      <w:iCs/>
      <w:sz w:val="22"/>
      <w:szCs w:val="22"/>
    </w:rPr>
  </w:style>
  <w:style w:type="paragraph" w:styleId="Ttulo9">
    <w:name w:val="heading 9"/>
    <w:basedOn w:val="Normal"/>
    <w:next w:val="Normal"/>
    <w:qFormat/>
    <w:rsid w:val="005D4AE7"/>
    <w:pPr>
      <w:spacing w:before="60" w:after="60"/>
      <w:outlineLvl w:val="8"/>
    </w:pPr>
    <w:rPr>
      <w:rFonts w:ascii="Arial" w:hAnsi="Arial"/>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qFormat/>
    <w:rsid w:val="00830673"/>
    <w:rPr>
      <w:sz w:val="13"/>
    </w:rPr>
  </w:style>
  <w:style w:type="character" w:customStyle="1" w:styleId="CollegamentoInternet">
    <w:name w:val="Collegamento Internet"/>
    <w:rsid w:val="00830673"/>
    <w:rPr>
      <w:color w:val="000080"/>
      <w:u w:val="single"/>
    </w:rPr>
  </w:style>
  <w:style w:type="character" w:customStyle="1" w:styleId="lsCategory">
    <w:name w:val="ls_Category"/>
    <w:qFormat/>
    <w:rsid w:val="00830673"/>
    <w:rPr>
      <w:smallCaps/>
    </w:rPr>
  </w:style>
  <w:style w:type="character" w:customStyle="1" w:styleId="Ttulo4Car">
    <w:name w:val="Título 4 Car"/>
    <w:basedOn w:val="Fuentedeprrafopredeter"/>
    <w:link w:val="Ttulo4"/>
    <w:uiPriority w:val="9"/>
    <w:semiHidden/>
    <w:qFormat/>
    <w:rsid w:val="000F36E9"/>
    <w:rPr>
      <w:rFonts w:asciiTheme="majorHAnsi" w:eastAsiaTheme="majorEastAsia" w:hAnsiTheme="majorHAnsi" w:cs="Mangal"/>
      <w:i/>
      <w:iCs/>
      <w:color w:val="2E74B5" w:themeColor="accent1" w:themeShade="BF"/>
      <w:sz w:val="24"/>
      <w:szCs w:val="21"/>
      <w:lang w:val="en-US" w:eastAsia="hi-IN" w:bidi="hi-IN"/>
    </w:rPr>
  </w:style>
  <w:style w:type="character" w:customStyle="1" w:styleId="TextodegloboCar">
    <w:name w:val="Texto de globo Car"/>
    <w:basedOn w:val="Fuentedeprrafopredeter"/>
    <w:link w:val="Textodeglobo"/>
    <w:uiPriority w:val="99"/>
    <w:semiHidden/>
    <w:qFormat/>
    <w:rsid w:val="00420A29"/>
    <w:rPr>
      <w:rFonts w:ascii="Segoe UI" w:eastAsia="Droid Sans Fallback" w:hAnsi="Segoe UI" w:cs="Mangal"/>
      <w:sz w:val="18"/>
      <w:szCs w:val="16"/>
      <w:lang w:val="en-US" w:eastAsia="hi-IN" w:bidi="hi-IN"/>
    </w:rPr>
  </w:style>
  <w:style w:type="character" w:customStyle="1" w:styleId="Textoindependiente2Car">
    <w:name w:val="Texto independiente 2 Car"/>
    <w:basedOn w:val="Fuentedeprrafopredeter"/>
    <w:link w:val="Textoindependiente2"/>
    <w:qFormat/>
    <w:rsid w:val="00F76456"/>
    <w:rPr>
      <w:rFonts w:ascii="Times New Roman" w:eastAsia="Times New Roman" w:hAnsi="Times New Roman" w:cs="Times New Roman"/>
      <w:sz w:val="24"/>
      <w:szCs w:val="20"/>
      <w:lang w:val="en-US" w:eastAsia="en-GB"/>
    </w:rPr>
  </w:style>
  <w:style w:type="character" w:customStyle="1" w:styleId="normaltextrun">
    <w:name w:val="normaltextrun"/>
    <w:basedOn w:val="Fuentedeprrafopredeter"/>
    <w:qFormat/>
    <w:rsid w:val="00F76456"/>
  </w:style>
  <w:style w:type="character" w:styleId="Refdecomentario">
    <w:name w:val="annotation reference"/>
    <w:uiPriority w:val="99"/>
    <w:semiHidden/>
    <w:unhideWhenUsed/>
    <w:qFormat/>
    <w:rsid w:val="00F76456"/>
    <w:rPr>
      <w:sz w:val="16"/>
      <w:szCs w:val="16"/>
    </w:rPr>
  </w:style>
  <w:style w:type="character" w:customStyle="1" w:styleId="TextocomentarioCar">
    <w:name w:val="Texto comentario Car"/>
    <w:basedOn w:val="Fuentedeprrafopredeter"/>
    <w:link w:val="Textocomentario"/>
    <w:uiPriority w:val="99"/>
    <w:semiHidden/>
    <w:qFormat/>
    <w:rsid w:val="00F76456"/>
    <w:rPr>
      <w:rFonts w:ascii="Times New Roman" w:eastAsia="Times New Roman" w:hAnsi="Times New Roman" w:cs="Times New Roman"/>
      <w:sz w:val="20"/>
      <w:szCs w:val="20"/>
      <w:lang w:val="en-US" w:eastAsia="en-GB"/>
    </w:rPr>
  </w:style>
  <w:style w:type="character" w:customStyle="1" w:styleId="MapadeldocumentoCar">
    <w:name w:val="Mapa del documento Car"/>
    <w:basedOn w:val="Fuentedeprrafopredeter"/>
    <w:link w:val="Mapadeldocumento"/>
    <w:uiPriority w:val="99"/>
    <w:semiHidden/>
    <w:qFormat/>
    <w:rsid w:val="00F76456"/>
    <w:rPr>
      <w:rFonts w:ascii="Times New Roman" w:eastAsia="Droid Sans Fallback" w:hAnsi="Times New Roman" w:cs="Mangal"/>
      <w:sz w:val="24"/>
      <w:szCs w:val="21"/>
      <w:lang w:val="en-US" w:eastAsia="hi-IN" w:bidi="hi-IN"/>
    </w:rPr>
  </w:style>
  <w:style w:type="character" w:customStyle="1" w:styleId="TextonotaalfinalCar">
    <w:name w:val="Texto nota al final Car"/>
    <w:basedOn w:val="Fuentedeprrafopredeter"/>
    <w:link w:val="Textonotaalfinal"/>
    <w:uiPriority w:val="99"/>
    <w:semiHidden/>
    <w:qFormat/>
    <w:rsid w:val="00DB4A54"/>
    <w:rPr>
      <w:rFonts w:ascii="Times New Roman" w:eastAsia="Droid Sans Fallback" w:hAnsi="Times New Roman" w:cs="Mangal"/>
      <w:sz w:val="20"/>
      <w:szCs w:val="18"/>
      <w:lang w:val="en-US" w:eastAsia="hi-IN" w:bidi="hi-IN"/>
    </w:rPr>
  </w:style>
  <w:style w:type="character" w:styleId="Refdenotaalfinal">
    <w:name w:val="endnote reference"/>
    <w:basedOn w:val="Fuentedeprrafopredeter"/>
    <w:uiPriority w:val="99"/>
    <w:semiHidden/>
    <w:unhideWhenUsed/>
    <w:qFormat/>
    <w:rsid w:val="00DB4A54"/>
    <w:rPr>
      <w:vertAlign w:val="superscript"/>
    </w:rPr>
  </w:style>
  <w:style w:type="character" w:customStyle="1" w:styleId="apple-converted-space">
    <w:name w:val="apple-converted-space"/>
    <w:basedOn w:val="Fuentedeprrafopredeter"/>
    <w:qFormat/>
    <w:rsid w:val="00236AE5"/>
  </w:style>
  <w:style w:type="character" w:customStyle="1" w:styleId="ListLabel1">
    <w:name w:val="ListLabel 1"/>
    <w:qFormat/>
    <w:rPr>
      <w:rFonts w:cs="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b w:val="0"/>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Caratterenotadichiusura">
    <w:name w:val="Carattere nota di chiusura"/>
    <w:qFormat/>
  </w:style>
  <w:style w:type="character" w:customStyle="1" w:styleId="Richiamoallanotadichiusura">
    <w:name w:val="Richiamo alla nota di chiusura"/>
    <w:rPr>
      <w:vertAlign w:val="superscript"/>
    </w:rPr>
  </w:style>
  <w:style w:type="character" w:customStyle="1" w:styleId="Richiamoallanotaapidipagina">
    <w:name w:val="Richiamo alla nota a piè di pagina"/>
    <w:rPr>
      <w:vertAlign w:val="superscript"/>
    </w:rPr>
  </w:style>
  <w:style w:type="character" w:customStyle="1" w:styleId="Caratterenotaapidipagina">
    <w:name w:val="Carattere nota a piè di pagina"/>
    <w:qFormat/>
  </w:style>
  <w:style w:type="character" w:customStyle="1" w:styleId="Caratterinotadichiusura">
    <w:name w:val="Caratteri nota di chiusura"/>
    <w:qFormat/>
  </w:style>
  <w:style w:type="character" w:customStyle="1" w:styleId="Caratterinotaapidipagina">
    <w:name w:val="Caratteri nota a piè di pagina"/>
    <w:qFormat/>
  </w:style>
  <w:style w:type="paragraph" w:customStyle="1" w:styleId="Titolo">
    <w:name w:val="Titolo"/>
    <w:basedOn w:val="Normal"/>
    <w:next w:val="Textoindependiente"/>
    <w:qFormat/>
    <w:pPr>
      <w:spacing w:before="240" w:after="120"/>
    </w:pPr>
    <w:rPr>
      <w:rFonts w:ascii="Liberation Sans"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Epgrafe">
    <w:name w:val="caption"/>
    <w:basedOn w:val="Normal"/>
    <w:qFormat/>
    <w:rsid w:val="00830673"/>
    <w:pPr>
      <w:suppressLineNumbers/>
      <w:spacing w:before="120" w:after="120"/>
    </w:pPr>
    <w:rPr>
      <w:i/>
      <w:iCs/>
      <w:sz w:val="20"/>
      <w:szCs w:val="20"/>
    </w:rPr>
  </w:style>
  <w:style w:type="paragraph" w:customStyle="1" w:styleId="Indice">
    <w:name w:val="Indice"/>
    <w:basedOn w:val="Normal"/>
    <w:qFormat/>
    <w:pPr>
      <w:suppressLineNumbers/>
    </w:pPr>
  </w:style>
  <w:style w:type="paragraph" w:customStyle="1" w:styleId="lsEnumerated">
    <w:name w:val="ls_Enumerated"/>
    <w:basedOn w:val="Normal"/>
    <w:qFormat/>
    <w:rsid w:val="003951B6"/>
    <w:pPr>
      <w:spacing w:after="140" w:line="288" w:lineRule="auto"/>
    </w:pPr>
  </w:style>
  <w:style w:type="paragraph" w:styleId="Cita">
    <w:name w:val="Quote"/>
    <w:basedOn w:val="Normal"/>
    <w:qFormat/>
    <w:rsid w:val="00830673"/>
    <w:pPr>
      <w:spacing w:after="283"/>
      <w:ind w:left="567" w:right="567"/>
    </w:pPr>
  </w:style>
  <w:style w:type="paragraph" w:styleId="Ttulo">
    <w:name w:val="Title"/>
    <w:basedOn w:val="Normal"/>
    <w:next w:val="Normal"/>
    <w:qFormat/>
    <w:rsid w:val="005D4AE7"/>
    <w:pPr>
      <w:spacing w:before="240" w:after="120"/>
      <w:jc w:val="center"/>
    </w:pPr>
    <w:rPr>
      <w:rFonts w:ascii="Arial" w:hAnsi="Arial"/>
      <w:b/>
      <w:bCs/>
      <w:sz w:val="56"/>
      <w:szCs w:val="56"/>
    </w:rPr>
  </w:style>
  <w:style w:type="paragraph" w:styleId="Piedepgina">
    <w:name w:val="footer"/>
    <w:basedOn w:val="Normal"/>
    <w:rsid w:val="00830673"/>
    <w:pPr>
      <w:suppressLineNumbers/>
      <w:tabs>
        <w:tab w:val="center" w:pos="4819"/>
        <w:tab w:val="right" w:pos="9638"/>
      </w:tabs>
    </w:pPr>
  </w:style>
  <w:style w:type="paragraph" w:customStyle="1" w:styleId="lsBulletList">
    <w:name w:val="ls_BulletList"/>
    <w:qFormat/>
    <w:rsid w:val="005D4AE7"/>
    <w:rPr>
      <w:rFonts w:ascii="Times New Roman" w:eastAsia="Droid Sans Fallback" w:hAnsi="Times New Roman" w:cs="FreeSans"/>
      <w:color w:val="00000A"/>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spacing w:line="276" w:lineRule="auto"/>
    </w:pPr>
    <w:rPr>
      <w:b/>
    </w:rPr>
  </w:style>
  <w:style w:type="paragraph" w:styleId="Textonotapie">
    <w:name w:val="footnote text"/>
    <w:basedOn w:val="Normal"/>
    <w:qFormat/>
    <w:rsid w:val="00830673"/>
    <w:pPr>
      <w:suppressLineNumbers/>
      <w:ind w:left="339" w:hanging="339"/>
    </w:pPr>
    <w:rPr>
      <w:sz w:val="20"/>
      <w:szCs w:val="20"/>
    </w:rPr>
  </w:style>
  <w:style w:type="paragraph" w:customStyle="1" w:styleId="lsAbstract">
    <w:name w:val="ls_Abstract"/>
    <w:basedOn w:val="Normal"/>
    <w:qFormat/>
    <w:rsid w:val="00830673"/>
    <w:pPr>
      <w:ind w:left="720" w:right="720"/>
      <w:jc w:val="both"/>
    </w:pPr>
    <w:rPr>
      <w:i/>
    </w:rPr>
  </w:style>
  <w:style w:type="paragraph" w:customStyle="1" w:styleId="lsConversationTranscript">
    <w:name w:val="ls_ConversationTranscript"/>
    <w:basedOn w:val="Normal"/>
    <w:qFormat/>
    <w:rsid w:val="003951B6"/>
    <w:pPr>
      <w:spacing w:after="140" w:line="288" w:lineRule="auto"/>
    </w:pPr>
    <w:rPr>
      <w:rFonts w:ascii="Courier New" w:hAnsi="Courier New"/>
    </w:rPr>
  </w:style>
  <w:style w:type="paragraph" w:customStyle="1" w:styleId="lsSourceline">
    <w:name w:val="ls_Sourceline"/>
    <w:qFormat/>
    <w:rsid w:val="00AD5B61"/>
    <w:pPr>
      <w:keepNext/>
      <w:tabs>
        <w:tab w:val="left" w:pos="1077"/>
      </w:tabs>
      <w:suppressAutoHyphens/>
      <w:ind w:left="1077"/>
    </w:pPr>
    <w:rPr>
      <w:rFonts w:ascii="Times New Roman" w:eastAsia="Droid Sans Fallback" w:hAnsi="Times New Roman" w:cs="FreeSans"/>
      <w:i/>
      <w:color w:val="00000A"/>
      <w:sz w:val="24"/>
      <w:szCs w:val="24"/>
      <w:lang w:val="en-US" w:eastAsia="hi-IN" w:bidi="hi-IN"/>
    </w:rPr>
  </w:style>
  <w:style w:type="paragraph" w:customStyle="1" w:styleId="lsIMT">
    <w:name w:val="ls_IMT"/>
    <w:basedOn w:val="lsSourceline"/>
    <w:qFormat/>
    <w:rsid w:val="00AD5B61"/>
    <w:rPr>
      <w:i w:val="0"/>
    </w:rPr>
  </w:style>
  <w:style w:type="paragraph" w:customStyle="1" w:styleId="lsTranslation">
    <w:name w:val="ls_Translation"/>
    <w:autoRedefine/>
    <w:qFormat/>
    <w:rsid w:val="00906C91"/>
    <w:pPr>
      <w:keepNext/>
      <w:suppressAutoHyphens/>
      <w:spacing w:line="100" w:lineRule="atLeast"/>
      <w:ind w:left="1077"/>
    </w:pPr>
    <w:rPr>
      <w:rFonts w:ascii="Times New Roman" w:eastAsia="Droid Sans Fallback" w:hAnsi="Times New Roman" w:cs="FreeSans"/>
      <w:iCs/>
      <w:color w:val="00000A"/>
      <w:sz w:val="24"/>
      <w:szCs w:val="24"/>
      <w:lang w:val="en-US" w:eastAsia="hi-IN" w:bidi="hi-IN"/>
    </w:rPr>
  </w:style>
  <w:style w:type="paragraph" w:customStyle="1" w:styleId="lsLanginfo">
    <w:name w:val="ls_Langinfo"/>
    <w:qFormat/>
    <w:rsid w:val="00AD5B61"/>
    <w:pPr>
      <w:keepNext/>
      <w:ind w:left="113"/>
    </w:pPr>
    <w:rPr>
      <w:rFonts w:ascii="Times New Roman" w:eastAsia="Times New Roman" w:hAnsi="Times New Roman" w:cs="Times New Roman"/>
      <w:color w:val="00000A"/>
      <w:sz w:val="24"/>
      <w:szCs w:val="20"/>
    </w:rPr>
  </w:style>
  <w:style w:type="paragraph" w:customStyle="1" w:styleId="lsTranslationSubexample">
    <w:name w:val="ls_Translation_Subexample"/>
    <w:basedOn w:val="lsTranslation"/>
    <w:qFormat/>
    <w:rsid w:val="00830673"/>
  </w:style>
  <w:style w:type="paragraph" w:customStyle="1" w:styleId="lsSection1">
    <w:name w:val="ls_Section1"/>
    <w:basedOn w:val="Ttulo1"/>
    <w:next w:val="Normal"/>
    <w:autoRedefine/>
    <w:qFormat/>
    <w:rsid w:val="00D0727B"/>
    <w:pPr>
      <w:numPr>
        <w:numId w:val="0"/>
      </w:numPr>
      <w:ind w:left="360"/>
    </w:pPr>
  </w:style>
  <w:style w:type="paragraph" w:customStyle="1" w:styleId="lsSection2">
    <w:name w:val="ls_Section2"/>
    <w:basedOn w:val="Ttulo2"/>
    <w:next w:val="Normal"/>
    <w:autoRedefine/>
    <w:qFormat/>
    <w:rsid w:val="00D0727B"/>
    <w:pPr>
      <w:ind w:left="360"/>
    </w:pPr>
  </w:style>
  <w:style w:type="paragraph" w:customStyle="1" w:styleId="lsSection3">
    <w:name w:val="ls_Section3"/>
    <w:basedOn w:val="Ttulo3"/>
    <w:next w:val="Normal"/>
    <w:autoRedefine/>
    <w:qFormat/>
    <w:rsid w:val="00D0727B"/>
    <w:pPr>
      <w:numPr>
        <w:ilvl w:val="0"/>
        <w:numId w:val="0"/>
      </w:numPr>
      <w:ind w:left="823"/>
    </w:pPr>
  </w:style>
  <w:style w:type="paragraph" w:customStyle="1" w:styleId="lsSection4">
    <w:name w:val="ls_Section4"/>
    <w:basedOn w:val="lsSection3"/>
    <w:next w:val="Normal"/>
    <w:autoRedefine/>
    <w:qFormat/>
    <w:rsid w:val="00D0727B"/>
    <w:pPr>
      <w:ind w:left="360"/>
    </w:pPr>
    <w:rPr>
      <w:sz w:val="24"/>
    </w:rPr>
  </w:style>
  <w:style w:type="paragraph" w:styleId="Textodeglobo">
    <w:name w:val="Balloon Text"/>
    <w:basedOn w:val="Normal"/>
    <w:link w:val="TextodegloboCar"/>
    <w:uiPriority w:val="99"/>
    <w:semiHidden/>
    <w:unhideWhenUsed/>
    <w:qFormat/>
    <w:rsid w:val="00420A29"/>
    <w:pPr>
      <w:spacing w:after="0"/>
    </w:pPr>
    <w:rPr>
      <w:rFonts w:ascii="Segoe UI" w:hAnsi="Segoe UI" w:cs="Mangal"/>
      <w:sz w:val="18"/>
      <w:szCs w:val="16"/>
    </w:rPr>
  </w:style>
  <w:style w:type="paragraph" w:customStyle="1" w:styleId="Newparagraph">
    <w:name w:val="New paragraph"/>
    <w:basedOn w:val="Normal"/>
    <w:qFormat/>
    <w:rsid w:val="00DD1727"/>
    <w:pPr>
      <w:widowControl/>
      <w:suppressAutoHyphens w:val="0"/>
      <w:spacing w:after="0" w:line="480" w:lineRule="auto"/>
      <w:ind w:firstLine="720"/>
    </w:pPr>
    <w:rPr>
      <w:rFonts w:eastAsia="Times New Roman" w:cs="Times New Roman"/>
      <w:lang w:val="en-GB" w:eastAsia="en-GB" w:bidi="ar-SA"/>
    </w:rPr>
  </w:style>
  <w:style w:type="paragraph" w:styleId="Prrafodelista">
    <w:name w:val="List Paragraph"/>
    <w:basedOn w:val="Normal"/>
    <w:qFormat/>
    <w:rsid w:val="0006061E"/>
    <w:pPr>
      <w:ind w:left="720"/>
      <w:contextualSpacing/>
    </w:pPr>
    <w:rPr>
      <w:rFonts w:cs="Mangal"/>
      <w:szCs w:val="21"/>
      <w:lang w:val="en-GB"/>
    </w:rPr>
  </w:style>
  <w:style w:type="paragraph" w:customStyle="1" w:styleId="Paragraph">
    <w:name w:val="Paragraph"/>
    <w:basedOn w:val="Normal"/>
    <w:qFormat/>
    <w:rsid w:val="0006061E"/>
    <w:pPr>
      <w:suppressAutoHyphens w:val="0"/>
      <w:spacing w:before="240" w:after="0" w:line="480" w:lineRule="auto"/>
    </w:pPr>
    <w:rPr>
      <w:rFonts w:eastAsia="Times New Roman" w:cs="Times New Roman"/>
      <w:lang w:val="en-GB" w:eastAsia="en-GB" w:bidi="ar-SA"/>
    </w:rPr>
  </w:style>
  <w:style w:type="paragraph" w:styleId="Textoindependiente2">
    <w:name w:val="Body Text 2"/>
    <w:basedOn w:val="Normal"/>
    <w:link w:val="Textoindependiente2Car"/>
    <w:qFormat/>
    <w:rsid w:val="00F76456"/>
    <w:pPr>
      <w:widowControl/>
      <w:suppressAutoHyphens w:val="0"/>
      <w:spacing w:after="0"/>
    </w:pPr>
    <w:rPr>
      <w:rFonts w:eastAsia="Times New Roman" w:cs="Times New Roman"/>
      <w:szCs w:val="20"/>
      <w:lang w:eastAsia="en-GB" w:bidi="ar-SA"/>
    </w:rPr>
  </w:style>
  <w:style w:type="paragraph" w:styleId="Textocomentario">
    <w:name w:val="annotation text"/>
    <w:basedOn w:val="Normal"/>
    <w:link w:val="TextocomentarioCar"/>
    <w:uiPriority w:val="99"/>
    <w:semiHidden/>
    <w:unhideWhenUsed/>
    <w:qFormat/>
    <w:rsid w:val="00F76456"/>
    <w:pPr>
      <w:widowControl/>
      <w:suppressAutoHyphens w:val="0"/>
      <w:spacing w:after="0"/>
    </w:pPr>
    <w:rPr>
      <w:rFonts w:eastAsia="Times New Roman" w:cs="Times New Roman"/>
      <w:sz w:val="20"/>
      <w:szCs w:val="20"/>
      <w:lang w:eastAsia="en-GB" w:bidi="ar-SA"/>
    </w:rPr>
  </w:style>
  <w:style w:type="paragraph" w:styleId="Mapadeldocumento">
    <w:name w:val="Document Map"/>
    <w:basedOn w:val="Normal"/>
    <w:link w:val="MapadeldocumentoCar"/>
    <w:uiPriority w:val="99"/>
    <w:semiHidden/>
    <w:unhideWhenUsed/>
    <w:qFormat/>
    <w:rsid w:val="00F76456"/>
    <w:pPr>
      <w:spacing w:after="0"/>
    </w:pPr>
    <w:rPr>
      <w:rFonts w:cs="Mangal"/>
      <w:szCs w:val="21"/>
    </w:rPr>
  </w:style>
  <w:style w:type="paragraph" w:styleId="Textonotaalfinal">
    <w:name w:val="endnote text"/>
    <w:basedOn w:val="Normal"/>
    <w:link w:val="TextonotaalfinalCar"/>
  </w:style>
  <w:style w:type="paragraph" w:styleId="NormalWeb">
    <w:name w:val="Normal (Web)"/>
    <w:basedOn w:val="Normal"/>
    <w:uiPriority w:val="99"/>
    <w:unhideWhenUsed/>
    <w:qFormat/>
    <w:rsid w:val="00B86327"/>
    <w:pPr>
      <w:widowControl/>
      <w:suppressAutoHyphens w:val="0"/>
      <w:spacing w:beforeAutospacing="1" w:afterAutospacing="1"/>
    </w:pPr>
    <w:rPr>
      <w:rFonts w:eastAsia="Times New Roman" w:cs="Times New Roman"/>
      <w:lang w:eastAsia="zh-CN" w:bidi="ar-SA"/>
    </w:rPr>
  </w:style>
  <w:style w:type="paragraph" w:customStyle="1" w:styleId="textbox">
    <w:name w:val="textbox"/>
    <w:basedOn w:val="Normal"/>
    <w:qFormat/>
    <w:rsid w:val="00702C7C"/>
    <w:pPr>
      <w:widowControl/>
      <w:suppressAutoHyphens w:val="0"/>
      <w:spacing w:beforeAutospacing="1" w:afterAutospacing="1"/>
    </w:pPr>
    <w:rPr>
      <w:rFonts w:eastAsia="Times New Roman" w:cs="Times New Roman"/>
      <w:lang w:val="en-CA" w:eastAsia="en-CA" w:bidi="ar-SA"/>
    </w:rPr>
  </w:style>
  <w:style w:type="paragraph" w:customStyle="1" w:styleId="EndnoteSymbol">
    <w:name w:val="Endnote Symbol"/>
    <w:basedOn w:val="Normal"/>
    <w:qFormat/>
  </w:style>
  <w:style w:type="paragraph" w:styleId="Asuntodelcomentario">
    <w:name w:val="annotation subject"/>
    <w:basedOn w:val="Textocomentario"/>
    <w:next w:val="Textocomentario"/>
    <w:link w:val="AsuntodelcomentarioCar"/>
    <w:uiPriority w:val="99"/>
    <w:semiHidden/>
    <w:unhideWhenUsed/>
    <w:rsid w:val="00117E2F"/>
    <w:pPr>
      <w:widowControl w:val="0"/>
      <w:suppressAutoHyphens/>
      <w:spacing w:after="160"/>
    </w:pPr>
    <w:rPr>
      <w:rFonts w:eastAsia="Droid Sans Fallback" w:cs="Mangal"/>
      <w:b/>
      <w:bCs/>
      <w:szCs w:val="18"/>
      <w:lang w:eastAsia="hi-IN" w:bidi="hi-IN"/>
    </w:rPr>
  </w:style>
  <w:style w:type="character" w:customStyle="1" w:styleId="AsuntodelcomentarioCar">
    <w:name w:val="Asunto del comentario Car"/>
    <w:basedOn w:val="TextocomentarioCar"/>
    <w:link w:val="Asuntodelcomentario"/>
    <w:uiPriority w:val="99"/>
    <w:semiHidden/>
    <w:rsid w:val="00117E2F"/>
    <w:rPr>
      <w:rFonts w:ascii="Times New Roman" w:eastAsia="Droid Sans Fallback" w:hAnsi="Times New Roman" w:cs="Mangal"/>
      <w:b/>
      <w:bCs/>
      <w:color w:val="00000A"/>
      <w:sz w:val="20"/>
      <w:szCs w:val="18"/>
      <w:lang w:val="en-US" w:eastAsia="hi-IN" w:bidi="hi-IN"/>
    </w:rPr>
  </w:style>
  <w:style w:type="paragraph" w:styleId="Revisin">
    <w:name w:val="Revision"/>
    <w:hidden/>
    <w:uiPriority w:val="99"/>
    <w:semiHidden/>
    <w:rsid w:val="007753DA"/>
    <w:rPr>
      <w:rFonts w:ascii="Times New Roman" w:eastAsia="Droid Sans Fallback" w:hAnsi="Times New Roman" w:cs="Mangal"/>
      <w:color w:val="00000A"/>
      <w:sz w:val="24"/>
      <w:szCs w:val="21"/>
      <w:lang w:val="en-US" w:eastAsia="hi-IN" w:bidi="hi-IN"/>
    </w:rPr>
  </w:style>
  <w:style w:type="character" w:styleId="nfasis">
    <w:name w:val="Emphasis"/>
    <w:basedOn w:val="Fuentedeprrafopredeter"/>
    <w:uiPriority w:val="20"/>
    <w:qFormat/>
    <w:rsid w:val="00C02904"/>
    <w:rPr>
      <w:i/>
      <w:iCs/>
    </w:rPr>
  </w:style>
  <w:style w:type="character" w:styleId="Hipervnculo">
    <w:name w:val="Hyperlink"/>
    <w:basedOn w:val="Fuentedeprrafopredeter"/>
    <w:uiPriority w:val="99"/>
    <w:unhideWhenUsed/>
    <w:rsid w:val="000B0C1F"/>
    <w:rPr>
      <w:color w:val="0563C1" w:themeColor="hyperlink"/>
      <w:u w:val="single"/>
    </w:rPr>
  </w:style>
  <w:style w:type="character" w:customStyle="1" w:styleId="Mencinsinresolver1">
    <w:name w:val="Mención sin resolver1"/>
    <w:basedOn w:val="Fuentedeprrafopredeter"/>
    <w:uiPriority w:val="99"/>
    <w:semiHidden/>
    <w:unhideWhenUsed/>
    <w:rsid w:val="000B0C1F"/>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2"/>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726C8"/>
    <w:pPr>
      <w:keepNext/>
      <w:widowControl w:val="0"/>
      <w:suppressAutoHyphens/>
      <w:spacing w:after="160"/>
    </w:pPr>
    <w:rPr>
      <w:rFonts w:ascii="Times New Roman" w:eastAsia="Droid Sans Fallback" w:hAnsi="Times New Roman" w:cs="FreeSans"/>
      <w:color w:val="00000A"/>
      <w:sz w:val="24"/>
      <w:szCs w:val="24"/>
      <w:lang w:val="en-US" w:eastAsia="hi-IN" w:bidi="hi-IN"/>
    </w:rPr>
  </w:style>
  <w:style w:type="paragraph" w:styleId="Ttulo1">
    <w:name w:val="heading 1"/>
    <w:basedOn w:val="Normal"/>
    <w:next w:val="Normal"/>
    <w:qFormat/>
    <w:rsid w:val="005D4AE7"/>
    <w:pPr>
      <w:numPr>
        <w:numId w:val="1"/>
      </w:numPr>
      <w:spacing w:before="240" w:after="120"/>
      <w:outlineLvl w:val="0"/>
    </w:pPr>
    <w:rPr>
      <w:rFonts w:ascii="Arial" w:hAnsi="Arial"/>
      <w:b/>
      <w:bCs/>
      <w:sz w:val="36"/>
      <w:szCs w:val="36"/>
    </w:rPr>
  </w:style>
  <w:style w:type="paragraph" w:styleId="Ttulo2">
    <w:name w:val="heading 2"/>
    <w:basedOn w:val="Normal"/>
    <w:next w:val="Normal"/>
    <w:qFormat/>
    <w:rsid w:val="005D4AE7"/>
    <w:pPr>
      <w:spacing w:before="320" w:after="120"/>
      <w:outlineLvl w:val="1"/>
    </w:pPr>
    <w:rPr>
      <w:rFonts w:ascii="Arial" w:hAnsi="Arial"/>
      <w:b/>
      <w:bCs/>
      <w:sz w:val="32"/>
      <w:szCs w:val="32"/>
    </w:rPr>
  </w:style>
  <w:style w:type="paragraph" w:styleId="Ttulo3">
    <w:name w:val="heading 3"/>
    <w:basedOn w:val="Normal"/>
    <w:next w:val="Normal"/>
    <w:qFormat/>
    <w:rsid w:val="005D4AE7"/>
    <w:pPr>
      <w:numPr>
        <w:ilvl w:val="2"/>
        <w:numId w:val="1"/>
      </w:numPr>
      <w:spacing w:before="140" w:after="0"/>
      <w:outlineLvl w:val="2"/>
    </w:pPr>
    <w:rPr>
      <w:rFonts w:ascii="Arial" w:hAnsi="Arial"/>
      <w:b/>
      <w:sz w:val="28"/>
      <w:szCs w:val="28"/>
    </w:rPr>
  </w:style>
  <w:style w:type="paragraph" w:styleId="Ttulo4">
    <w:name w:val="heading 4"/>
    <w:basedOn w:val="Normal"/>
    <w:next w:val="Normal"/>
    <w:link w:val="Ttulo4Car"/>
    <w:uiPriority w:val="9"/>
    <w:semiHidden/>
    <w:unhideWhenUsed/>
    <w:qFormat/>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Ttulo6">
    <w:name w:val="heading 6"/>
    <w:basedOn w:val="Normal"/>
    <w:next w:val="Normal"/>
    <w:qFormat/>
    <w:rsid w:val="005D4AE7"/>
    <w:pPr>
      <w:numPr>
        <w:ilvl w:val="5"/>
        <w:numId w:val="1"/>
      </w:numPr>
      <w:spacing w:before="60" w:after="60"/>
      <w:outlineLvl w:val="5"/>
    </w:pPr>
    <w:rPr>
      <w:rFonts w:ascii="Arial" w:hAnsi="Arial"/>
      <w:b/>
      <w:bCs/>
      <w:i/>
      <w:iCs/>
    </w:rPr>
  </w:style>
  <w:style w:type="paragraph" w:styleId="Ttulo7">
    <w:name w:val="heading 7"/>
    <w:basedOn w:val="Normal"/>
    <w:next w:val="Normal"/>
    <w:qFormat/>
    <w:rsid w:val="005D4AE7"/>
    <w:pPr>
      <w:numPr>
        <w:ilvl w:val="6"/>
        <w:numId w:val="1"/>
      </w:numPr>
      <w:spacing w:before="60" w:after="60"/>
      <w:outlineLvl w:val="6"/>
    </w:pPr>
    <w:rPr>
      <w:rFonts w:ascii="Arial" w:hAnsi="Arial"/>
      <w:b/>
      <w:bCs/>
      <w:sz w:val="22"/>
      <w:szCs w:val="22"/>
    </w:rPr>
  </w:style>
  <w:style w:type="paragraph" w:styleId="Ttulo8">
    <w:name w:val="heading 8"/>
    <w:basedOn w:val="Normal"/>
    <w:next w:val="Normal"/>
    <w:qFormat/>
    <w:rsid w:val="005D4AE7"/>
    <w:pPr>
      <w:numPr>
        <w:ilvl w:val="7"/>
        <w:numId w:val="1"/>
      </w:numPr>
      <w:spacing w:before="60" w:after="60"/>
      <w:outlineLvl w:val="7"/>
    </w:pPr>
    <w:rPr>
      <w:rFonts w:ascii="Arial" w:hAnsi="Arial"/>
      <w:b/>
      <w:bCs/>
      <w:i/>
      <w:iCs/>
      <w:sz w:val="22"/>
      <w:szCs w:val="22"/>
    </w:rPr>
  </w:style>
  <w:style w:type="paragraph" w:styleId="Ttulo9">
    <w:name w:val="heading 9"/>
    <w:basedOn w:val="Normal"/>
    <w:next w:val="Normal"/>
    <w:qFormat/>
    <w:rsid w:val="005D4AE7"/>
    <w:pPr>
      <w:spacing w:before="60" w:after="60"/>
      <w:outlineLvl w:val="8"/>
    </w:pPr>
    <w:rPr>
      <w:rFonts w:ascii="Arial" w:hAnsi="Arial"/>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qFormat/>
    <w:rsid w:val="00830673"/>
    <w:rPr>
      <w:sz w:val="13"/>
    </w:rPr>
  </w:style>
  <w:style w:type="character" w:customStyle="1" w:styleId="CollegamentoInternet">
    <w:name w:val="Collegamento Internet"/>
    <w:rsid w:val="00830673"/>
    <w:rPr>
      <w:color w:val="000080"/>
      <w:u w:val="single"/>
    </w:rPr>
  </w:style>
  <w:style w:type="character" w:customStyle="1" w:styleId="lsCategory">
    <w:name w:val="ls_Category"/>
    <w:qFormat/>
    <w:rsid w:val="00830673"/>
    <w:rPr>
      <w:smallCaps/>
    </w:rPr>
  </w:style>
  <w:style w:type="character" w:customStyle="1" w:styleId="Ttulo4Car">
    <w:name w:val="Título 4 Car"/>
    <w:basedOn w:val="Fuentedeprrafopredeter"/>
    <w:link w:val="Ttulo4"/>
    <w:uiPriority w:val="9"/>
    <w:semiHidden/>
    <w:qFormat/>
    <w:rsid w:val="000F36E9"/>
    <w:rPr>
      <w:rFonts w:asciiTheme="majorHAnsi" w:eastAsiaTheme="majorEastAsia" w:hAnsiTheme="majorHAnsi" w:cs="Mangal"/>
      <w:i/>
      <w:iCs/>
      <w:color w:val="2E74B5" w:themeColor="accent1" w:themeShade="BF"/>
      <w:sz w:val="24"/>
      <w:szCs w:val="21"/>
      <w:lang w:val="en-US" w:eastAsia="hi-IN" w:bidi="hi-IN"/>
    </w:rPr>
  </w:style>
  <w:style w:type="character" w:customStyle="1" w:styleId="TextodegloboCar">
    <w:name w:val="Texto de globo Car"/>
    <w:basedOn w:val="Fuentedeprrafopredeter"/>
    <w:link w:val="Textodeglobo"/>
    <w:uiPriority w:val="99"/>
    <w:semiHidden/>
    <w:qFormat/>
    <w:rsid w:val="00420A29"/>
    <w:rPr>
      <w:rFonts w:ascii="Segoe UI" w:eastAsia="Droid Sans Fallback" w:hAnsi="Segoe UI" w:cs="Mangal"/>
      <w:sz w:val="18"/>
      <w:szCs w:val="16"/>
      <w:lang w:val="en-US" w:eastAsia="hi-IN" w:bidi="hi-IN"/>
    </w:rPr>
  </w:style>
  <w:style w:type="character" w:customStyle="1" w:styleId="Textoindependiente2Car">
    <w:name w:val="Texto independiente 2 Car"/>
    <w:basedOn w:val="Fuentedeprrafopredeter"/>
    <w:link w:val="Textoindependiente2"/>
    <w:qFormat/>
    <w:rsid w:val="00F76456"/>
    <w:rPr>
      <w:rFonts w:ascii="Times New Roman" w:eastAsia="Times New Roman" w:hAnsi="Times New Roman" w:cs="Times New Roman"/>
      <w:sz w:val="24"/>
      <w:szCs w:val="20"/>
      <w:lang w:val="en-US" w:eastAsia="en-GB"/>
    </w:rPr>
  </w:style>
  <w:style w:type="character" w:customStyle="1" w:styleId="normaltextrun">
    <w:name w:val="normaltextrun"/>
    <w:basedOn w:val="Fuentedeprrafopredeter"/>
    <w:qFormat/>
    <w:rsid w:val="00F76456"/>
  </w:style>
  <w:style w:type="character" w:styleId="Refdecomentario">
    <w:name w:val="annotation reference"/>
    <w:uiPriority w:val="99"/>
    <w:semiHidden/>
    <w:unhideWhenUsed/>
    <w:qFormat/>
    <w:rsid w:val="00F76456"/>
    <w:rPr>
      <w:sz w:val="16"/>
      <w:szCs w:val="16"/>
    </w:rPr>
  </w:style>
  <w:style w:type="character" w:customStyle="1" w:styleId="TextocomentarioCar">
    <w:name w:val="Texto comentario Car"/>
    <w:basedOn w:val="Fuentedeprrafopredeter"/>
    <w:link w:val="Textocomentario"/>
    <w:uiPriority w:val="99"/>
    <w:semiHidden/>
    <w:qFormat/>
    <w:rsid w:val="00F76456"/>
    <w:rPr>
      <w:rFonts w:ascii="Times New Roman" w:eastAsia="Times New Roman" w:hAnsi="Times New Roman" w:cs="Times New Roman"/>
      <w:sz w:val="20"/>
      <w:szCs w:val="20"/>
      <w:lang w:val="en-US" w:eastAsia="en-GB"/>
    </w:rPr>
  </w:style>
  <w:style w:type="character" w:customStyle="1" w:styleId="MapadeldocumentoCar">
    <w:name w:val="Mapa del documento Car"/>
    <w:basedOn w:val="Fuentedeprrafopredeter"/>
    <w:link w:val="Mapadeldocumento"/>
    <w:uiPriority w:val="99"/>
    <w:semiHidden/>
    <w:qFormat/>
    <w:rsid w:val="00F76456"/>
    <w:rPr>
      <w:rFonts w:ascii="Times New Roman" w:eastAsia="Droid Sans Fallback" w:hAnsi="Times New Roman" w:cs="Mangal"/>
      <w:sz w:val="24"/>
      <w:szCs w:val="21"/>
      <w:lang w:val="en-US" w:eastAsia="hi-IN" w:bidi="hi-IN"/>
    </w:rPr>
  </w:style>
  <w:style w:type="character" w:customStyle="1" w:styleId="TextonotaalfinalCar">
    <w:name w:val="Texto nota al final Car"/>
    <w:basedOn w:val="Fuentedeprrafopredeter"/>
    <w:link w:val="Textonotaalfinal"/>
    <w:uiPriority w:val="99"/>
    <w:semiHidden/>
    <w:qFormat/>
    <w:rsid w:val="00DB4A54"/>
    <w:rPr>
      <w:rFonts w:ascii="Times New Roman" w:eastAsia="Droid Sans Fallback" w:hAnsi="Times New Roman" w:cs="Mangal"/>
      <w:sz w:val="20"/>
      <w:szCs w:val="18"/>
      <w:lang w:val="en-US" w:eastAsia="hi-IN" w:bidi="hi-IN"/>
    </w:rPr>
  </w:style>
  <w:style w:type="character" w:styleId="Refdenotaalfinal">
    <w:name w:val="endnote reference"/>
    <w:basedOn w:val="Fuentedeprrafopredeter"/>
    <w:uiPriority w:val="99"/>
    <w:semiHidden/>
    <w:unhideWhenUsed/>
    <w:qFormat/>
    <w:rsid w:val="00DB4A54"/>
    <w:rPr>
      <w:vertAlign w:val="superscript"/>
    </w:rPr>
  </w:style>
  <w:style w:type="character" w:customStyle="1" w:styleId="apple-converted-space">
    <w:name w:val="apple-converted-space"/>
    <w:basedOn w:val="Fuentedeprrafopredeter"/>
    <w:qFormat/>
    <w:rsid w:val="00236AE5"/>
  </w:style>
  <w:style w:type="character" w:customStyle="1" w:styleId="ListLabel1">
    <w:name w:val="ListLabel 1"/>
    <w:qFormat/>
    <w:rPr>
      <w:rFonts w:cs="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b w:val="0"/>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Caratterenotadichiusura">
    <w:name w:val="Carattere nota di chiusura"/>
    <w:qFormat/>
  </w:style>
  <w:style w:type="character" w:customStyle="1" w:styleId="Richiamoallanotadichiusura">
    <w:name w:val="Richiamo alla nota di chiusura"/>
    <w:rPr>
      <w:vertAlign w:val="superscript"/>
    </w:rPr>
  </w:style>
  <w:style w:type="character" w:customStyle="1" w:styleId="Richiamoallanotaapidipagina">
    <w:name w:val="Richiamo alla nota a piè di pagina"/>
    <w:rPr>
      <w:vertAlign w:val="superscript"/>
    </w:rPr>
  </w:style>
  <w:style w:type="character" w:customStyle="1" w:styleId="Caratterenotaapidipagina">
    <w:name w:val="Carattere nota a piè di pagina"/>
    <w:qFormat/>
  </w:style>
  <w:style w:type="character" w:customStyle="1" w:styleId="Caratterinotadichiusura">
    <w:name w:val="Caratteri nota di chiusura"/>
    <w:qFormat/>
  </w:style>
  <w:style w:type="character" w:customStyle="1" w:styleId="Caratterinotaapidipagina">
    <w:name w:val="Caratteri nota a piè di pagina"/>
    <w:qFormat/>
  </w:style>
  <w:style w:type="paragraph" w:customStyle="1" w:styleId="Titolo">
    <w:name w:val="Titolo"/>
    <w:basedOn w:val="Normal"/>
    <w:next w:val="Textoindependiente"/>
    <w:qFormat/>
    <w:pPr>
      <w:spacing w:before="240" w:after="120"/>
    </w:pPr>
    <w:rPr>
      <w:rFonts w:ascii="Liberation Sans"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Epgrafe">
    <w:name w:val="caption"/>
    <w:basedOn w:val="Normal"/>
    <w:qFormat/>
    <w:rsid w:val="00830673"/>
    <w:pPr>
      <w:suppressLineNumbers/>
      <w:spacing w:before="120" w:after="120"/>
    </w:pPr>
    <w:rPr>
      <w:i/>
      <w:iCs/>
      <w:sz w:val="20"/>
      <w:szCs w:val="20"/>
    </w:rPr>
  </w:style>
  <w:style w:type="paragraph" w:customStyle="1" w:styleId="Indice">
    <w:name w:val="Indice"/>
    <w:basedOn w:val="Normal"/>
    <w:qFormat/>
    <w:pPr>
      <w:suppressLineNumbers/>
    </w:pPr>
  </w:style>
  <w:style w:type="paragraph" w:customStyle="1" w:styleId="lsEnumerated">
    <w:name w:val="ls_Enumerated"/>
    <w:basedOn w:val="Normal"/>
    <w:qFormat/>
    <w:rsid w:val="003951B6"/>
    <w:pPr>
      <w:spacing w:after="140" w:line="288" w:lineRule="auto"/>
    </w:pPr>
  </w:style>
  <w:style w:type="paragraph" w:styleId="Cita">
    <w:name w:val="Quote"/>
    <w:basedOn w:val="Normal"/>
    <w:qFormat/>
    <w:rsid w:val="00830673"/>
    <w:pPr>
      <w:spacing w:after="283"/>
      <w:ind w:left="567" w:right="567"/>
    </w:pPr>
  </w:style>
  <w:style w:type="paragraph" w:styleId="Ttulo">
    <w:name w:val="Title"/>
    <w:basedOn w:val="Normal"/>
    <w:next w:val="Normal"/>
    <w:qFormat/>
    <w:rsid w:val="005D4AE7"/>
    <w:pPr>
      <w:spacing w:before="240" w:after="120"/>
      <w:jc w:val="center"/>
    </w:pPr>
    <w:rPr>
      <w:rFonts w:ascii="Arial" w:hAnsi="Arial"/>
      <w:b/>
      <w:bCs/>
      <w:sz w:val="56"/>
      <w:szCs w:val="56"/>
    </w:rPr>
  </w:style>
  <w:style w:type="paragraph" w:styleId="Piedepgina">
    <w:name w:val="footer"/>
    <w:basedOn w:val="Normal"/>
    <w:rsid w:val="00830673"/>
    <w:pPr>
      <w:suppressLineNumbers/>
      <w:tabs>
        <w:tab w:val="center" w:pos="4819"/>
        <w:tab w:val="right" w:pos="9638"/>
      </w:tabs>
    </w:pPr>
  </w:style>
  <w:style w:type="paragraph" w:customStyle="1" w:styleId="lsBulletList">
    <w:name w:val="ls_BulletList"/>
    <w:qFormat/>
    <w:rsid w:val="005D4AE7"/>
    <w:rPr>
      <w:rFonts w:ascii="Times New Roman" w:eastAsia="Droid Sans Fallback" w:hAnsi="Times New Roman" w:cs="FreeSans"/>
      <w:color w:val="00000A"/>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spacing w:line="276" w:lineRule="auto"/>
    </w:pPr>
    <w:rPr>
      <w:b/>
    </w:rPr>
  </w:style>
  <w:style w:type="paragraph" w:styleId="Textonotapie">
    <w:name w:val="footnote text"/>
    <w:basedOn w:val="Normal"/>
    <w:qFormat/>
    <w:rsid w:val="00830673"/>
    <w:pPr>
      <w:suppressLineNumbers/>
      <w:ind w:left="339" w:hanging="339"/>
    </w:pPr>
    <w:rPr>
      <w:sz w:val="20"/>
      <w:szCs w:val="20"/>
    </w:rPr>
  </w:style>
  <w:style w:type="paragraph" w:customStyle="1" w:styleId="lsAbstract">
    <w:name w:val="ls_Abstract"/>
    <w:basedOn w:val="Normal"/>
    <w:qFormat/>
    <w:rsid w:val="00830673"/>
    <w:pPr>
      <w:ind w:left="720" w:right="720"/>
      <w:jc w:val="both"/>
    </w:pPr>
    <w:rPr>
      <w:i/>
    </w:rPr>
  </w:style>
  <w:style w:type="paragraph" w:customStyle="1" w:styleId="lsConversationTranscript">
    <w:name w:val="ls_ConversationTranscript"/>
    <w:basedOn w:val="Normal"/>
    <w:qFormat/>
    <w:rsid w:val="003951B6"/>
    <w:pPr>
      <w:spacing w:after="140" w:line="288" w:lineRule="auto"/>
    </w:pPr>
    <w:rPr>
      <w:rFonts w:ascii="Courier New" w:hAnsi="Courier New"/>
    </w:rPr>
  </w:style>
  <w:style w:type="paragraph" w:customStyle="1" w:styleId="lsSourceline">
    <w:name w:val="ls_Sourceline"/>
    <w:qFormat/>
    <w:rsid w:val="00AD5B61"/>
    <w:pPr>
      <w:keepNext/>
      <w:tabs>
        <w:tab w:val="left" w:pos="1077"/>
      </w:tabs>
      <w:suppressAutoHyphens/>
      <w:ind w:left="1077"/>
    </w:pPr>
    <w:rPr>
      <w:rFonts w:ascii="Times New Roman" w:eastAsia="Droid Sans Fallback" w:hAnsi="Times New Roman" w:cs="FreeSans"/>
      <w:i/>
      <w:color w:val="00000A"/>
      <w:sz w:val="24"/>
      <w:szCs w:val="24"/>
      <w:lang w:val="en-US" w:eastAsia="hi-IN" w:bidi="hi-IN"/>
    </w:rPr>
  </w:style>
  <w:style w:type="paragraph" w:customStyle="1" w:styleId="lsIMT">
    <w:name w:val="ls_IMT"/>
    <w:basedOn w:val="lsSourceline"/>
    <w:qFormat/>
    <w:rsid w:val="00AD5B61"/>
    <w:rPr>
      <w:i w:val="0"/>
    </w:rPr>
  </w:style>
  <w:style w:type="paragraph" w:customStyle="1" w:styleId="lsTranslation">
    <w:name w:val="ls_Translation"/>
    <w:autoRedefine/>
    <w:qFormat/>
    <w:rsid w:val="00906C91"/>
    <w:pPr>
      <w:keepNext/>
      <w:suppressAutoHyphens/>
      <w:spacing w:line="100" w:lineRule="atLeast"/>
      <w:ind w:left="1077"/>
    </w:pPr>
    <w:rPr>
      <w:rFonts w:ascii="Times New Roman" w:eastAsia="Droid Sans Fallback" w:hAnsi="Times New Roman" w:cs="FreeSans"/>
      <w:iCs/>
      <w:color w:val="00000A"/>
      <w:sz w:val="24"/>
      <w:szCs w:val="24"/>
      <w:lang w:val="en-US" w:eastAsia="hi-IN" w:bidi="hi-IN"/>
    </w:rPr>
  </w:style>
  <w:style w:type="paragraph" w:customStyle="1" w:styleId="lsLanginfo">
    <w:name w:val="ls_Langinfo"/>
    <w:qFormat/>
    <w:rsid w:val="00AD5B61"/>
    <w:pPr>
      <w:keepNext/>
      <w:ind w:left="113"/>
    </w:pPr>
    <w:rPr>
      <w:rFonts w:ascii="Times New Roman" w:eastAsia="Times New Roman" w:hAnsi="Times New Roman" w:cs="Times New Roman"/>
      <w:color w:val="00000A"/>
      <w:sz w:val="24"/>
      <w:szCs w:val="20"/>
    </w:rPr>
  </w:style>
  <w:style w:type="paragraph" w:customStyle="1" w:styleId="lsTranslationSubexample">
    <w:name w:val="ls_Translation_Subexample"/>
    <w:basedOn w:val="lsTranslation"/>
    <w:qFormat/>
    <w:rsid w:val="00830673"/>
  </w:style>
  <w:style w:type="paragraph" w:customStyle="1" w:styleId="lsSection1">
    <w:name w:val="ls_Section1"/>
    <w:basedOn w:val="Ttulo1"/>
    <w:next w:val="Normal"/>
    <w:autoRedefine/>
    <w:qFormat/>
    <w:rsid w:val="00D0727B"/>
    <w:pPr>
      <w:numPr>
        <w:numId w:val="0"/>
      </w:numPr>
      <w:ind w:left="360"/>
    </w:pPr>
  </w:style>
  <w:style w:type="paragraph" w:customStyle="1" w:styleId="lsSection2">
    <w:name w:val="ls_Section2"/>
    <w:basedOn w:val="Ttulo2"/>
    <w:next w:val="Normal"/>
    <w:autoRedefine/>
    <w:qFormat/>
    <w:rsid w:val="00D0727B"/>
    <w:pPr>
      <w:ind w:left="360"/>
    </w:pPr>
  </w:style>
  <w:style w:type="paragraph" w:customStyle="1" w:styleId="lsSection3">
    <w:name w:val="ls_Section3"/>
    <w:basedOn w:val="Ttulo3"/>
    <w:next w:val="Normal"/>
    <w:autoRedefine/>
    <w:qFormat/>
    <w:rsid w:val="00D0727B"/>
    <w:pPr>
      <w:numPr>
        <w:ilvl w:val="0"/>
        <w:numId w:val="0"/>
      </w:numPr>
      <w:ind w:left="823"/>
    </w:pPr>
  </w:style>
  <w:style w:type="paragraph" w:customStyle="1" w:styleId="lsSection4">
    <w:name w:val="ls_Section4"/>
    <w:basedOn w:val="lsSection3"/>
    <w:next w:val="Normal"/>
    <w:autoRedefine/>
    <w:qFormat/>
    <w:rsid w:val="00D0727B"/>
    <w:pPr>
      <w:ind w:left="360"/>
    </w:pPr>
    <w:rPr>
      <w:sz w:val="24"/>
    </w:rPr>
  </w:style>
  <w:style w:type="paragraph" w:styleId="Textodeglobo">
    <w:name w:val="Balloon Text"/>
    <w:basedOn w:val="Normal"/>
    <w:link w:val="TextodegloboCar"/>
    <w:uiPriority w:val="99"/>
    <w:semiHidden/>
    <w:unhideWhenUsed/>
    <w:qFormat/>
    <w:rsid w:val="00420A29"/>
    <w:pPr>
      <w:spacing w:after="0"/>
    </w:pPr>
    <w:rPr>
      <w:rFonts w:ascii="Segoe UI" w:hAnsi="Segoe UI" w:cs="Mangal"/>
      <w:sz w:val="18"/>
      <w:szCs w:val="16"/>
    </w:rPr>
  </w:style>
  <w:style w:type="paragraph" w:customStyle="1" w:styleId="Newparagraph">
    <w:name w:val="New paragraph"/>
    <w:basedOn w:val="Normal"/>
    <w:qFormat/>
    <w:rsid w:val="00DD1727"/>
    <w:pPr>
      <w:widowControl/>
      <w:suppressAutoHyphens w:val="0"/>
      <w:spacing w:after="0" w:line="480" w:lineRule="auto"/>
      <w:ind w:firstLine="720"/>
    </w:pPr>
    <w:rPr>
      <w:rFonts w:eastAsia="Times New Roman" w:cs="Times New Roman"/>
      <w:lang w:val="en-GB" w:eastAsia="en-GB" w:bidi="ar-SA"/>
    </w:rPr>
  </w:style>
  <w:style w:type="paragraph" w:styleId="Prrafodelista">
    <w:name w:val="List Paragraph"/>
    <w:basedOn w:val="Normal"/>
    <w:qFormat/>
    <w:rsid w:val="0006061E"/>
    <w:pPr>
      <w:ind w:left="720"/>
      <w:contextualSpacing/>
    </w:pPr>
    <w:rPr>
      <w:rFonts w:cs="Mangal"/>
      <w:szCs w:val="21"/>
      <w:lang w:val="en-GB"/>
    </w:rPr>
  </w:style>
  <w:style w:type="paragraph" w:customStyle="1" w:styleId="Paragraph">
    <w:name w:val="Paragraph"/>
    <w:basedOn w:val="Normal"/>
    <w:qFormat/>
    <w:rsid w:val="0006061E"/>
    <w:pPr>
      <w:suppressAutoHyphens w:val="0"/>
      <w:spacing w:before="240" w:after="0" w:line="480" w:lineRule="auto"/>
    </w:pPr>
    <w:rPr>
      <w:rFonts w:eastAsia="Times New Roman" w:cs="Times New Roman"/>
      <w:lang w:val="en-GB" w:eastAsia="en-GB" w:bidi="ar-SA"/>
    </w:rPr>
  </w:style>
  <w:style w:type="paragraph" w:styleId="Textoindependiente2">
    <w:name w:val="Body Text 2"/>
    <w:basedOn w:val="Normal"/>
    <w:link w:val="Textoindependiente2Car"/>
    <w:qFormat/>
    <w:rsid w:val="00F76456"/>
    <w:pPr>
      <w:widowControl/>
      <w:suppressAutoHyphens w:val="0"/>
      <w:spacing w:after="0"/>
    </w:pPr>
    <w:rPr>
      <w:rFonts w:eastAsia="Times New Roman" w:cs="Times New Roman"/>
      <w:szCs w:val="20"/>
      <w:lang w:eastAsia="en-GB" w:bidi="ar-SA"/>
    </w:rPr>
  </w:style>
  <w:style w:type="paragraph" w:styleId="Textocomentario">
    <w:name w:val="annotation text"/>
    <w:basedOn w:val="Normal"/>
    <w:link w:val="TextocomentarioCar"/>
    <w:uiPriority w:val="99"/>
    <w:semiHidden/>
    <w:unhideWhenUsed/>
    <w:qFormat/>
    <w:rsid w:val="00F76456"/>
    <w:pPr>
      <w:widowControl/>
      <w:suppressAutoHyphens w:val="0"/>
      <w:spacing w:after="0"/>
    </w:pPr>
    <w:rPr>
      <w:rFonts w:eastAsia="Times New Roman" w:cs="Times New Roman"/>
      <w:sz w:val="20"/>
      <w:szCs w:val="20"/>
      <w:lang w:eastAsia="en-GB" w:bidi="ar-SA"/>
    </w:rPr>
  </w:style>
  <w:style w:type="paragraph" w:styleId="Mapadeldocumento">
    <w:name w:val="Document Map"/>
    <w:basedOn w:val="Normal"/>
    <w:link w:val="MapadeldocumentoCar"/>
    <w:uiPriority w:val="99"/>
    <w:semiHidden/>
    <w:unhideWhenUsed/>
    <w:qFormat/>
    <w:rsid w:val="00F76456"/>
    <w:pPr>
      <w:spacing w:after="0"/>
    </w:pPr>
    <w:rPr>
      <w:rFonts w:cs="Mangal"/>
      <w:szCs w:val="21"/>
    </w:rPr>
  </w:style>
  <w:style w:type="paragraph" w:styleId="Textonotaalfinal">
    <w:name w:val="endnote text"/>
    <w:basedOn w:val="Normal"/>
    <w:link w:val="TextonotaalfinalCar"/>
  </w:style>
  <w:style w:type="paragraph" w:styleId="NormalWeb">
    <w:name w:val="Normal (Web)"/>
    <w:basedOn w:val="Normal"/>
    <w:uiPriority w:val="99"/>
    <w:unhideWhenUsed/>
    <w:qFormat/>
    <w:rsid w:val="00B86327"/>
    <w:pPr>
      <w:widowControl/>
      <w:suppressAutoHyphens w:val="0"/>
      <w:spacing w:beforeAutospacing="1" w:afterAutospacing="1"/>
    </w:pPr>
    <w:rPr>
      <w:rFonts w:eastAsia="Times New Roman" w:cs="Times New Roman"/>
      <w:lang w:eastAsia="zh-CN" w:bidi="ar-SA"/>
    </w:rPr>
  </w:style>
  <w:style w:type="paragraph" w:customStyle="1" w:styleId="textbox">
    <w:name w:val="textbox"/>
    <w:basedOn w:val="Normal"/>
    <w:qFormat/>
    <w:rsid w:val="00702C7C"/>
    <w:pPr>
      <w:widowControl/>
      <w:suppressAutoHyphens w:val="0"/>
      <w:spacing w:beforeAutospacing="1" w:afterAutospacing="1"/>
    </w:pPr>
    <w:rPr>
      <w:rFonts w:eastAsia="Times New Roman" w:cs="Times New Roman"/>
      <w:lang w:val="en-CA" w:eastAsia="en-CA" w:bidi="ar-SA"/>
    </w:rPr>
  </w:style>
  <w:style w:type="paragraph" w:customStyle="1" w:styleId="EndnoteSymbol">
    <w:name w:val="Endnote Symbol"/>
    <w:basedOn w:val="Normal"/>
    <w:qFormat/>
  </w:style>
  <w:style w:type="paragraph" w:styleId="Asuntodelcomentario">
    <w:name w:val="annotation subject"/>
    <w:basedOn w:val="Textocomentario"/>
    <w:next w:val="Textocomentario"/>
    <w:link w:val="AsuntodelcomentarioCar"/>
    <w:uiPriority w:val="99"/>
    <w:semiHidden/>
    <w:unhideWhenUsed/>
    <w:rsid w:val="00117E2F"/>
    <w:pPr>
      <w:widowControl w:val="0"/>
      <w:suppressAutoHyphens/>
      <w:spacing w:after="160"/>
    </w:pPr>
    <w:rPr>
      <w:rFonts w:eastAsia="Droid Sans Fallback" w:cs="Mangal"/>
      <w:b/>
      <w:bCs/>
      <w:szCs w:val="18"/>
      <w:lang w:eastAsia="hi-IN" w:bidi="hi-IN"/>
    </w:rPr>
  </w:style>
  <w:style w:type="character" w:customStyle="1" w:styleId="AsuntodelcomentarioCar">
    <w:name w:val="Asunto del comentario Car"/>
    <w:basedOn w:val="TextocomentarioCar"/>
    <w:link w:val="Asuntodelcomentario"/>
    <w:uiPriority w:val="99"/>
    <w:semiHidden/>
    <w:rsid w:val="00117E2F"/>
    <w:rPr>
      <w:rFonts w:ascii="Times New Roman" w:eastAsia="Droid Sans Fallback" w:hAnsi="Times New Roman" w:cs="Mangal"/>
      <w:b/>
      <w:bCs/>
      <w:color w:val="00000A"/>
      <w:sz w:val="20"/>
      <w:szCs w:val="18"/>
      <w:lang w:val="en-US" w:eastAsia="hi-IN" w:bidi="hi-IN"/>
    </w:rPr>
  </w:style>
  <w:style w:type="paragraph" w:styleId="Revisin">
    <w:name w:val="Revision"/>
    <w:hidden/>
    <w:uiPriority w:val="99"/>
    <w:semiHidden/>
    <w:rsid w:val="007753DA"/>
    <w:rPr>
      <w:rFonts w:ascii="Times New Roman" w:eastAsia="Droid Sans Fallback" w:hAnsi="Times New Roman" w:cs="Mangal"/>
      <w:color w:val="00000A"/>
      <w:sz w:val="24"/>
      <w:szCs w:val="21"/>
      <w:lang w:val="en-US" w:eastAsia="hi-IN" w:bidi="hi-IN"/>
    </w:rPr>
  </w:style>
  <w:style w:type="character" w:styleId="nfasis">
    <w:name w:val="Emphasis"/>
    <w:basedOn w:val="Fuentedeprrafopredeter"/>
    <w:uiPriority w:val="20"/>
    <w:qFormat/>
    <w:rsid w:val="00C02904"/>
    <w:rPr>
      <w:i/>
      <w:iCs/>
    </w:rPr>
  </w:style>
  <w:style w:type="character" w:styleId="Hipervnculo">
    <w:name w:val="Hyperlink"/>
    <w:basedOn w:val="Fuentedeprrafopredeter"/>
    <w:uiPriority w:val="99"/>
    <w:unhideWhenUsed/>
    <w:rsid w:val="000B0C1F"/>
    <w:rPr>
      <w:color w:val="0563C1" w:themeColor="hyperlink"/>
      <w:u w:val="single"/>
    </w:rPr>
  </w:style>
  <w:style w:type="character" w:customStyle="1" w:styleId="Mencinsinresolver1">
    <w:name w:val="Mención sin resolver1"/>
    <w:basedOn w:val="Fuentedeprrafopredeter"/>
    <w:uiPriority w:val="99"/>
    <w:semiHidden/>
    <w:unhideWhenUsed/>
    <w:rsid w:val="000B0C1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hyperlink" Target="http://ec.europa.eu/education/" TargetMode="External"/><Relationship Id="rId4" Type="http://schemas.microsoft.com/office/2007/relationships/stylesWithEffects" Target="stylesWithEffects.xml"/><Relationship Id="rId9" Type="http://schemas.openxmlformats.org/officeDocument/2006/relationships/comments" Target="comment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22637-08D2-4D1B-A6AC-6EE9026B5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7170</Words>
  <Characters>39440</Characters>
  <Application>Microsoft Office Word</Application>
  <DocSecurity>0</DocSecurity>
  <Lines>328</Lines>
  <Paragraphs>93</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Freie Universitaet Berlin</Company>
  <LinksUpToDate>false</LinksUpToDate>
  <CharactersWithSpaces>46517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Ament</dc:creator>
  <cp:lastModifiedBy>UIC</cp:lastModifiedBy>
  <cp:revision>2</cp:revision>
  <cp:lastPrinted>2018-04-24T20:40:00Z</cp:lastPrinted>
  <dcterms:created xsi:type="dcterms:W3CDTF">2018-05-04T07:42:00Z</dcterms:created>
  <dcterms:modified xsi:type="dcterms:W3CDTF">2018-05-04T07:42:00Z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Freie Universitaet Berlin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